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0" w:type="auto"/>
        <w:jc w:val="right"/>
        <w:tblCellMar>
          <w:left w:w="115" w:type="dxa"/>
          <w:right w:w="115" w:type="dxa"/>
        </w:tblCellMar>
        <w:tblLook w:val="01E0"/>
      </w:tblPr>
      <w:tblGrid>
        <w:gridCol w:w="1660"/>
        <w:gridCol w:w="2028"/>
        <w:gridCol w:w="668"/>
        <w:gridCol w:w="672"/>
        <w:gridCol w:w="3508"/>
      </w:tblGrid>
      <w:tr w:rsidR="00A612E8" w:rsidRPr="00FA6CEC">
        <w:trPr>
          <w:trHeight w:val="1132"/>
          <w:jc w:val="right"/>
        </w:trPr>
        <w:tc>
          <w:tcPr>
            <w:tcW w:w="3688" w:type="dxa"/>
            <w:gridSpan w:val="2"/>
          </w:tcPr>
          <w:p w:rsidR="00A612E8" w:rsidRPr="00FA6CEC" w:rsidRDefault="00A612E8" w:rsidP="0051373C">
            <w:pPr>
              <w:pStyle w:val="TableofFigures"/>
              <w:tabs>
                <w:tab w:val="right" w:leader="dot" w:pos="8296"/>
              </w:tabs>
              <w:bidi/>
              <w:jc w:val="both"/>
              <w:rPr>
                <w:rFonts w:ascii="Arial" w:hAnsi="Arial" w:cs="Arial"/>
                <w:sz w:val="36"/>
                <w:szCs w:val="36"/>
                <w:rtl/>
              </w:rPr>
            </w:pPr>
          </w:p>
        </w:tc>
        <w:tc>
          <w:tcPr>
            <w:tcW w:w="1340" w:type="dxa"/>
            <w:gridSpan w:val="2"/>
            <w:vMerge w:val="restart"/>
            <w:vAlign w:val="bottom"/>
          </w:tcPr>
          <w:p w:rsidR="00A612E8" w:rsidRPr="00FA6CEC" w:rsidRDefault="00A612E8" w:rsidP="0051373C">
            <w:pPr>
              <w:pStyle w:val="TableofFigures"/>
              <w:tabs>
                <w:tab w:val="right" w:leader="dot" w:pos="8296"/>
              </w:tabs>
              <w:bidi/>
              <w:jc w:val="both"/>
              <w:rPr>
                <w:rFonts w:ascii="Arial" w:hAnsi="Arial" w:cs="Arial"/>
                <w:sz w:val="72"/>
                <w:szCs w:val="72"/>
                <w:rtl/>
              </w:rPr>
            </w:pPr>
            <w:r w:rsidRPr="004A3C88">
              <w:rPr>
                <w:rFonts w:ascii="Arial" w:hAnsi="Arial" w:cs="Arial"/>
                <w:noProof/>
                <w:sz w:val="72"/>
                <w:szCs w:val="7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TAULOGOblue%201" style="width:53.25pt;height:60.75pt;visibility:visible">
                  <v:imagedata r:id="rId7" o:title=""/>
                </v:shape>
              </w:pict>
            </w:r>
          </w:p>
        </w:tc>
        <w:tc>
          <w:tcPr>
            <w:tcW w:w="3508" w:type="dxa"/>
          </w:tcPr>
          <w:p w:rsidR="00A612E8" w:rsidRPr="00FA6CEC" w:rsidRDefault="00A612E8" w:rsidP="0051373C">
            <w:pPr>
              <w:pStyle w:val="TableofFigures"/>
              <w:tabs>
                <w:tab w:val="right" w:leader="dot" w:pos="8296"/>
              </w:tabs>
              <w:bidi/>
              <w:jc w:val="both"/>
              <w:rPr>
                <w:rFonts w:ascii="Arial" w:hAnsi="Arial" w:cs="Arial"/>
                <w:sz w:val="72"/>
                <w:szCs w:val="72"/>
                <w:rtl/>
              </w:rPr>
            </w:pPr>
          </w:p>
        </w:tc>
      </w:tr>
      <w:tr w:rsidR="00A612E8" w:rsidRPr="00FA6CEC">
        <w:trPr>
          <w:trHeight w:val="557"/>
          <w:jc w:val="right"/>
        </w:trPr>
        <w:tc>
          <w:tcPr>
            <w:tcW w:w="3688" w:type="dxa"/>
            <w:gridSpan w:val="2"/>
          </w:tcPr>
          <w:p w:rsidR="00A612E8" w:rsidRPr="00FA6CEC" w:rsidRDefault="00A612E8" w:rsidP="0051373C">
            <w:pPr>
              <w:pStyle w:val="TableofFigures"/>
              <w:tabs>
                <w:tab w:val="right" w:leader="dot" w:pos="8296"/>
              </w:tabs>
              <w:bidi/>
              <w:ind w:left="0" w:firstLine="0"/>
              <w:jc w:val="both"/>
              <w:rPr>
                <w:rFonts w:ascii="Arial" w:hAnsi="Arial" w:cs="Arial"/>
                <w:color w:val="1C63AA"/>
                <w:sz w:val="72"/>
                <w:szCs w:val="72"/>
                <w:rtl/>
              </w:rPr>
            </w:pPr>
            <w:r w:rsidRPr="00F11197">
              <w:rPr>
                <w:rFonts w:ascii="Arial" w:hAnsi="Arial" w:cs="Arial"/>
                <w:color w:val="1C63AA"/>
                <w:sz w:val="40"/>
                <w:szCs w:val="40"/>
                <w:rtl/>
              </w:rPr>
              <w:t>אוניברסיטת תל-אביב</w:t>
            </w:r>
          </w:p>
        </w:tc>
        <w:tc>
          <w:tcPr>
            <w:tcW w:w="1340" w:type="dxa"/>
            <w:gridSpan w:val="2"/>
            <w:vMerge/>
          </w:tcPr>
          <w:p w:rsidR="00A612E8" w:rsidRPr="00FA6CEC" w:rsidRDefault="00A612E8" w:rsidP="0051373C">
            <w:pPr>
              <w:pStyle w:val="TableofFigures"/>
              <w:tabs>
                <w:tab w:val="right" w:leader="dot" w:pos="8296"/>
              </w:tabs>
              <w:bidi/>
              <w:jc w:val="both"/>
              <w:rPr>
                <w:rFonts w:ascii="Arial" w:hAnsi="Arial" w:cs="Arial"/>
                <w:color w:val="1C63AA"/>
                <w:sz w:val="72"/>
                <w:szCs w:val="72"/>
                <w:rtl/>
              </w:rPr>
            </w:pPr>
          </w:p>
        </w:tc>
        <w:tc>
          <w:tcPr>
            <w:tcW w:w="3508" w:type="dxa"/>
          </w:tcPr>
          <w:p w:rsidR="00A612E8" w:rsidRPr="00FA6CEC" w:rsidRDefault="00A612E8" w:rsidP="0051373C">
            <w:pPr>
              <w:pStyle w:val="TableofFigures"/>
              <w:tabs>
                <w:tab w:val="right" w:leader="dot" w:pos="8296"/>
              </w:tabs>
              <w:bidi/>
              <w:ind w:hanging="588"/>
              <w:jc w:val="both"/>
              <w:rPr>
                <w:rFonts w:ascii="Arial" w:hAnsi="Arial" w:cs="Arial"/>
                <w:b/>
                <w:bCs/>
                <w:color w:val="1C63AA"/>
                <w:sz w:val="32"/>
                <w:szCs w:val="32"/>
              </w:rPr>
            </w:pPr>
            <w:r w:rsidRPr="00FA6CEC">
              <w:rPr>
                <w:rFonts w:ascii="Arial" w:hAnsi="Arial" w:cs="Arial"/>
                <w:b/>
                <w:bCs/>
                <w:color w:val="1C63AA"/>
                <w:sz w:val="32"/>
                <w:szCs w:val="32"/>
              </w:rPr>
              <w:t>Tel-Aviv University</w:t>
            </w:r>
          </w:p>
        </w:tc>
      </w:tr>
      <w:tr w:rsidR="00A612E8" w:rsidRPr="00FA6CEC">
        <w:trPr>
          <w:trHeight w:val="1097"/>
          <w:jc w:val="right"/>
        </w:trPr>
        <w:tc>
          <w:tcPr>
            <w:tcW w:w="3688" w:type="dxa"/>
            <w:gridSpan w:val="2"/>
          </w:tcPr>
          <w:p w:rsidR="00A612E8" w:rsidRPr="00FA6CEC" w:rsidRDefault="00A612E8" w:rsidP="0051373C">
            <w:pPr>
              <w:pStyle w:val="TableofFigures"/>
              <w:tabs>
                <w:tab w:val="right" w:leader="dot" w:pos="8296"/>
              </w:tabs>
              <w:bidi/>
              <w:ind w:left="482" w:hanging="482"/>
              <w:jc w:val="center"/>
              <w:rPr>
                <w:rFonts w:ascii="Arial" w:hAnsi="Arial" w:cs="Arial"/>
                <w:color w:val="1C63AA"/>
                <w:sz w:val="28"/>
                <w:szCs w:val="28"/>
                <w:rtl/>
              </w:rPr>
            </w:pPr>
            <w:r w:rsidRPr="00FA6CEC">
              <w:rPr>
                <w:rFonts w:ascii="Arial" w:hAnsi="Arial" w:cs="Arial"/>
                <w:color w:val="1C63AA"/>
                <w:sz w:val="28"/>
                <w:szCs w:val="28"/>
                <w:rtl/>
              </w:rPr>
              <w:t>הפקולטה להנדסה</w:t>
            </w:r>
          </w:p>
          <w:p w:rsidR="00A612E8" w:rsidRPr="00FA6CEC" w:rsidRDefault="00A612E8" w:rsidP="0051373C">
            <w:pPr>
              <w:bidi/>
              <w:spacing w:before="120" w:after="120"/>
              <w:ind w:left="480" w:hanging="430"/>
              <w:jc w:val="center"/>
              <w:rPr>
                <w:rFonts w:ascii="Arial" w:hAnsi="Arial" w:cs="Arial"/>
                <w:color w:val="1C63AA"/>
                <w:rtl/>
              </w:rPr>
            </w:pPr>
            <w:r w:rsidRPr="00FA6CEC">
              <w:rPr>
                <w:rFonts w:ascii="Arial" w:hAnsi="Arial" w:cs="Arial"/>
                <w:color w:val="1C63AA"/>
                <w:rtl/>
              </w:rPr>
              <w:t>בי"ס להנדסת חשמל</w:t>
            </w:r>
          </w:p>
        </w:tc>
        <w:tc>
          <w:tcPr>
            <w:tcW w:w="1340" w:type="dxa"/>
            <w:gridSpan w:val="2"/>
          </w:tcPr>
          <w:p w:rsidR="00A612E8" w:rsidRPr="00FA6CEC" w:rsidRDefault="00A612E8" w:rsidP="0051373C">
            <w:pPr>
              <w:pStyle w:val="TableofFigures"/>
              <w:tabs>
                <w:tab w:val="right" w:leader="dot" w:pos="8296"/>
              </w:tabs>
              <w:bidi/>
              <w:jc w:val="both"/>
              <w:rPr>
                <w:rFonts w:ascii="Arial" w:hAnsi="Arial" w:cs="Arial"/>
                <w:color w:val="1C63AA"/>
                <w:sz w:val="72"/>
                <w:szCs w:val="72"/>
                <w:rtl/>
              </w:rPr>
            </w:pPr>
          </w:p>
        </w:tc>
        <w:tc>
          <w:tcPr>
            <w:tcW w:w="3508" w:type="dxa"/>
          </w:tcPr>
          <w:p w:rsidR="00A612E8" w:rsidRDefault="00A612E8" w:rsidP="0051373C">
            <w:pPr>
              <w:pStyle w:val="TableofFigures"/>
              <w:tabs>
                <w:tab w:val="right" w:leader="dot" w:pos="8296"/>
              </w:tabs>
              <w:bidi/>
              <w:jc w:val="center"/>
              <w:rPr>
                <w:rFonts w:ascii="Arial" w:hAnsi="Arial" w:cs="Arial"/>
                <w:color w:val="1C63AA"/>
              </w:rPr>
            </w:pPr>
            <w:r w:rsidRPr="00551AD4">
              <w:rPr>
                <w:rFonts w:ascii="Arial" w:hAnsi="Arial" w:cs="Arial"/>
                <w:color w:val="1C63AA"/>
              </w:rPr>
              <w:t>Faculty of Engineering</w:t>
            </w:r>
          </w:p>
          <w:p w:rsidR="00A612E8" w:rsidRPr="00551AD4" w:rsidRDefault="00A612E8" w:rsidP="0051373C">
            <w:pPr>
              <w:bidi/>
              <w:spacing w:before="120" w:after="120"/>
              <w:jc w:val="center"/>
              <w:rPr>
                <w:sz w:val="4"/>
                <w:szCs w:val="4"/>
                <w:lang w:eastAsia="he-IL"/>
              </w:rPr>
            </w:pPr>
          </w:p>
          <w:p w:rsidR="00A612E8" w:rsidRPr="00551AD4" w:rsidRDefault="00A612E8" w:rsidP="0051373C">
            <w:pPr>
              <w:bidi/>
              <w:spacing w:before="120" w:after="120"/>
              <w:jc w:val="center"/>
              <w:rPr>
                <w:rFonts w:ascii="Arial" w:hAnsi="Arial" w:cs="Arial"/>
                <w:color w:val="1C63AA"/>
                <w:sz w:val="20"/>
                <w:szCs w:val="20"/>
              </w:rPr>
            </w:pPr>
            <w:r w:rsidRPr="00551AD4">
              <w:rPr>
                <w:rFonts w:ascii="Arial" w:hAnsi="Arial" w:cs="Arial"/>
                <w:color w:val="1C63AA"/>
                <w:sz w:val="20"/>
                <w:szCs w:val="20"/>
              </w:rPr>
              <w:t>School of Electrical Engineering</w:t>
            </w:r>
          </w:p>
        </w:tc>
      </w:tr>
      <w:tr w:rsidR="00A612E8" w:rsidRPr="00FA6CEC">
        <w:trPr>
          <w:trHeight w:val="1552"/>
          <w:jc w:val="right"/>
        </w:trPr>
        <w:tc>
          <w:tcPr>
            <w:tcW w:w="8536" w:type="dxa"/>
            <w:gridSpan w:val="5"/>
          </w:tcPr>
          <w:p w:rsidR="00A612E8" w:rsidRPr="00AA4AAA" w:rsidRDefault="00A612E8" w:rsidP="0051373C">
            <w:pPr>
              <w:pStyle w:val="TableofFigures"/>
              <w:tabs>
                <w:tab w:val="right" w:leader="dot" w:pos="8296"/>
              </w:tabs>
              <w:bidi/>
              <w:ind w:left="4" w:hanging="4"/>
              <w:jc w:val="center"/>
              <w:rPr>
                <w:rFonts w:ascii="Arial" w:hAnsi="Arial" w:cs="Arial"/>
                <w:sz w:val="72"/>
                <w:szCs w:val="72"/>
                <w:rtl/>
              </w:rPr>
            </w:pPr>
            <w:r>
              <w:rPr>
                <w:rFonts w:ascii="Arial" w:hAnsi="Arial" w:cs="Arial"/>
                <w:sz w:val="72"/>
                <w:szCs w:val="72"/>
                <w:rtl/>
              </w:rPr>
              <w:t>ויזואליזציה של מרחקים ברשת</w:t>
            </w:r>
          </w:p>
        </w:tc>
      </w:tr>
      <w:tr w:rsidR="00A612E8" w:rsidRPr="00FA6CEC">
        <w:trPr>
          <w:trHeight w:val="845"/>
          <w:jc w:val="right"/>
        </w:trPr>
        <w:tc>
          <w:tcPr>
            <w:tcW w:w="8536" w:type="dxa"/>
            <w:gridSpan w:val="5"/>
          </w:tcPr>
          <w:p w:rsidR="00A612E8" w:rsidRDefault="00A612E8" w:rsidP="006C085E">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Pr>
                <w:rFonts w:ascii="Arial" w:hAnsi="Arial" w:cs="Arial"/>
                <w:sz w:val="40"/>
                <w:szCs w:val="40"/>
                <w:rtl/>
              </w:rPr>
              <w:t xml:space="preserve"> </w:t>
            </w:r>
            <w:del w:id="0" w:author="Ariel" w:date="2012-08-06T00:53:00Z">
              <w:r w:rsidDel="006C085E">
                <w:rPr>
                  <w:rFonts w:ascii="Arial" w:hAnsi="Arial" w:cs="Arial"/>
                  <w:sz w:val="40"/>
                  <w:szCs w:val="40"/>
                </w:rPr>
                <w:delText>X</w:delText>
              </w:r>
            </w:del>
            <w:ins w:id="1" w:author="Ariel" w:date="2012-08-06T00:53:00Z">
              <w:r>
                <w:rPr>
                  <w:rFonts w:ascii="Arial" w:hAnsi="Arial" w:cs="Arial"/>
                  <w:sz w:val="40"/>
                  <w:szCs w:val="40"/>
                </w:rPr>
                <w:t>10</w:t>
              </w:r>
            </w:ins>
            <w:del w:id="2" w:author="Ariel" w:date="2012-08-06T00:53:00Z">
              <w:r w:rsidDel="006C085E">
                <w:rPr>
                  <w:rFonts w:ascii="Arial" w:hAnsi="Arial" w:cs="Arial"/>
                  <w:sz w:val="40"/>
                  <w:szCs w:val="40"/>
                </w:rPr>
                <w:delText>X</w:delText>
              </w:r>
            </w:del>
            <w:r>
              <w:rPr>
                <w:rFonts w:ascii="Arial" w:hAnsi="Arial" w:cs="Arial"/>
                <w:sz w:val="40"/>
                <w:szCs w:val="40"/>
              </w:rPr>
              <w:t>-</w:t>
            </w:r>
            <w:del w:id="3" w:author="Ariel" w:date="2012-08-06T00:53:00Z">
              <w:r w:rsidDel="006C085E">
                <w:rPr>
                  <w:rFonts w:ascii="Arial" w:hAnsi="Arial" w:cs="Arial"/>
                  <w:sz w:val="40"/>
                  <w:szCs w:val="40"/>
                </w:rPr>
                <w:delText>X</w:delText>
              </w:r>
            </w:del>
            <w:ins w:id="4" w:author="Ariel" w:date="2012-08-06T00:53:00Z">
              <w:r>
                <w:rPr>
                  <w:rFonts w:ascii="Arial" w:hAnsi="Arial" w:cs="Arial"/>
                  <w:sz w:val="40"/>
                  <w:szCs w:val="40"/>
                </w:rPr>
                <w:t>1</w:t>
              </w:r>
            </w:ins>
            <w:r>
              <w:rPr>
                <w:rFonts w:ascii="Arial" w:hAnsi="Arial" w:cs="Arial"/>
                <w:sz w:val="40"/>
                <w:szCs w:val="40"/>
              </w:rPr>
              <w:t>-</w:t>
            </w:r>
            <w:del w:id="5" w:author="Ariel" w:date="2012-08-06T00:53:00Z">
              <w:r w:rsidDel="006C085E">
                <w:rPr>
                  <w:rFonts w:ascii="Arial" w:hAnsi="Arial" w:cs="Arial"/>
                  <w:sz w:val="40"/>
                  <w:szCs w:val="40"/>
                </w:rPr>
                <w:delText>X</w:delText>
              </w:r>
            </w:del>
            <w:ins w:id="6" w:author="Ariel" w:date="2012-08-06T00:53:00Z">
              <w:r>
                <w:rPr>
                  <w:rFonts w:ascii="Arial" w:hAnsi="Arial" w:cs="Arial"/>
                  <w:sz w:val="40"/>
                  <w:szCs w:val="40"/>
                </w:rPr>
                <w:t>1</w:t>
              </w:r>
            </w:ins>
            <w:r>
              <w:rPr>
                <w:rFonts w:ascii="Arial" w:hAnsi="Arial" w:cs="Arial"/>
                <w:sz w:val="40"/>
                <w:szCs w:val="40"/>
              </w:rPr>
              <w:t>-</w:t>
            </w:r>
            <w:del w:id="7" w:author="Ariel" w:date="2012-08-06T00:53:00Z">
              <w:r w:rsidDel="006C085E">
                <w:rPr>
                  <w:rFonts w:ascii="Arial" w:hAnsi="Arial" w:cs="Arial"/>
                  <w:sz w:val="40"/>
                  <w:szCs w:val="40"/>
                </w:rPr>
                <w:delText>X</w:delText>
              </w:r>
            </w:del>
            <w:ins w:id="8" w:author="Ariel" w:date="2012-08-06T00:53:00Z">
              <w:r>
                <w:rPr>
                  <w:rFonts w:ascii="Arial" w:hAnsi="Arial" w:cs="Arial"/>
                  <w:sz w:val="40"/>
                  <w:szCs w:val="40"/>
                </w:rPr>
                <w:t>53</w:t>
              </w:r>
            </w:ins>
            <w:del w:id="9" w:author="Ariel" w:date="2012-08-06T00:53:00Z">
              <w:r w:rsidDel="006C085E">
                <w:rPr>
                  <w:rFonts w:ascii="Arial" w:hAnsi="Arial" w:cs="Arial"/>
                  <w:sz w:val="40"/>
                  <w:szCs w:val="40"/>
                </w:rPr>
                <w:delText>XX</w:delText>
              </w:r>
            </w:del>
          </w:p>
          <w:p w:rsidR="00A612E8" w:rsidRPr="00AA4AAA" w:rsidRDefault="00A612E8" w:rsidP="0051373C">
            <w:pPr>
              <w:bidi/>
              <w:spacing w:before="120"/>
              <w:jc w:val="center"/>
              <w:rPr>
                <w:rFonts w:ascii="Arial" w:hAnsi="Arial" w:cs="Arial"/>
                <w:sz w:val="40"/>
                <w:szCs w:val="40"/>
                <w:rtl/>
                <w:lang w:eastAsia="he-IL"/>
              </w:rPr>
            </w:pPr>
            <w:r>
              <w:rPr>
                <w:rFonts w:ascii="Arial" w:hAnsi="Arial" w:cs="Arial"/>
                <w:sz w:val="40"/>
                <w:szCs w:val="40"/>
                <w:rtl/>
                <w:lang w:eastAsia="he-IL"/>
              </w:rPr>
              <w:t>ספר פרוייקט</w:t>
            </w:r>
          </w:p>
        </w:tc>
      </w:tr>
      <w:tr w:rsidR="00A612E8" w:rsidRPr="00FA6CEC">
        <w:trPr>
          <w:trHeight w:val="546"/>
          <w:jc w:val="right"/>
        </w:trPr>
        <w:tc>
          <w:tcPr>
            <w:tcW w:w="8536" w:type="dxa"/>
            <w:gridSpan w:val="5"/>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A612E8" w:rsidRPr="00FA6CEC">
        <w:trPr>
          <w:cantSplit/>
          <w:trHeight w:val="20"/>
          <w:jc w:val="right"/>
        </w:trPr>
        <w:tc>
          <w:tcPr>
            <w:tcW w:w="1660" w:type="dxa"/>
          </w:tcPr>
          <w:p w:rsidR="00A612E8" w:rsidRPr="00FA6CEC" w:rsidRDefault="00A612E8" w:rsidP="0051373C">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A612E8" w:rsidRPr="00FA6CEC" w:rsidRDefault="00A612E8" w:rsidP="0051373C">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אמיר לזבניק</w:t>
            </w:r>
          </w:p>
        </w:tc>
        <w:tc>
          <w:tcPr>
            <w:tcW w:w="4180" w:type="dxa"/>
            <w:gridSpan w:val="2"/>
          </w:tcPr>
          <w:p w:rsidR="00A612E8" w:rsidRPr="00FA6CEC" w:rsidRDefault="00A612E8" w:rsidP="0051373C">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039099783</w:t>
            </w:r>
          </w:p>
        </w:tc>
      </w:tr>
      <w:tr w:rsidR="00A612E8" w:rsidRPr="00FA6CEC">
        <w:trPr>
          <w:cantSplit/>
          <w:trHeight w:val="20"/>
          <w:jc w:val="right"/>
        </w:trPr>
        <w:tc>
          <w:tcPr>
            <w:tcW w:w="1660" w:type="dxa"/>
          </w:tcPr>
          <w:p w:rsidR="00A612E8" w:rsidRPr="00FA6CEC" w:rsidRDefault="00A612E8" w:rsidP="0051373C">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A612E8" w:rsidRPr="00FA6CEC" w:rsidRDefault="00A612E8" w:rsidP="0051373C">
            <w:pPr>
              <w:pStyle w:val="TableofFigures"/>
              <w:tabs>
                <w:tab w:val="right" w:leader="dot" w:pos="8296"/>
              </w:tabs>
              <w:bidi/>
              <w:ind w:left="0" w:firstLine="0"/>
              <w:rPr>
                <w:rFonts w:ascii="Arial" w:hAnsi="Arial" w:cs="Arial"/>
                <w:sz w:val="32"/>
                <w:szCs w:val="32"/>
                <w:rtl/>
              </w:rPr>
            </w:pPr>
            <w:r>
              <w:rPr>
                <w:rFonts w:ascii="Arial" w:hAnsi="Arial" w:cs="Arial"/>
                <w:sz w:val="32"/>
                <w:szCs w:val="32"/>
                <w:rtl/>
              </w:rPr>
              <w:t>אריאל חרונטמן</w:t>
            </w:r>
          </w:p>
        </w:tc>
        <w:tc>
          <w:tcPr>
            <w:tcW w:w="4180" w:type="dxa"/>
            <w:gridSpan w:val="2"/>
          </w:tcPr>
          <w:p w:rsidR="00A612E8" w:rsidRPr="00FA6CEC" w:rsidRDefault="00A612E8" w:rsidP="0051373C">
            <w:pPr>
              <w:pStyle w:val="TableofFigures"/>
              <w:tabs>
                <w:tab w:val="right" w:leader="dot" w:pos="8296"/>
              </w:tabs>
              <w:bidi/>
              <w:ind w:left="0" w:firstLine="0"/>
              <w:rPr>
                <w:rFonts w:ascii="Arial" w:hAnsi="Arial" w:cs="Arial"/>
                <w:sz w:val="32"/>
                <w:szCs w:val="32"/>
                <w:rtl/>
              </w:rPr>
            </w:pPr>
            <w:r w:rsidRPr="00C73445">
              <w:rPr>
                <w:rFonts w:ascii="Arial" w:hAnsi="Arial" w:cs="Arial"/>
                <w:sz w:val="32"/>
                <w:szCs w:val="32"/>
                <w:rtl/>
              </w:rPr>
              <w:t>039623053</w:t>
            </w:r>
          </w:p>
        </w:tc>
      </w:tr>
      <w:tr w:rsidR="00A612E8" w:rsidRPr="00FA6CEC">
        <w:trPr>
          <w:jc w:val="right"/>
        </w:trPr>
        <w:tc>
          <w:tcPr>
            <w:tcW w:w="8536" w:type="dxa"/>
            <w:gridSpan w:val="5"/>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מנחים:</w:t>
            </w:r>
          </w:p>
        </w:tc>
      </w:tr>
      <w:tr w:rsidR="00A612E8" w:rsidRPr="00FA6CEC">
        <w:trPr>
          <w:trHeight w:val="504"/>
          <w:jc w:val="right"/>
        </w:trPr>
        <w:tc>
          <w:tcPr>
            <w:tcW w:w="1660" w:type="dxa"/>
          </w:tcPr>
          <w:p w:rsidR="00A612E8" w:rsidRPr="002337CC" w:rsidRDefault="00A612E8" w:rsidP="0051373C">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sz w:val="32"/>
                <w:szCs w:val="32"/>
                <w:rtl/>
              </w:rPr>
              <w:t>פרופסור בועז פת שמיר</w:t>
            </w:r>
            <w:r w:rsidRPr="00FA6CEC">
              <w:rPr>
                <w:rFonts w:ascii="Arial" w:hAnsi="Arial" w:cs="Arial"/>
                <w:sz w:val="32"/>
                <w:szCs w:val="32"/>
                <w:rtl/>
              </w:rPr>
              <w:t xml:space="preserve"> </w:t>
            </w:r>
          </w:p>
        </w:tc>
        <w:tc>
          <w:tcPr>
            <w:tcW w:w="4180" w:type="dxa"/>
            <w:gridSpan w:val="2"/>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A612E8" w:rsidRPr="00FA6CEC">
        <w:trPr>
          <w:trHeight w:val="537"/>
          <w:jc w:val="right"/>
        </w:trPr>
        <w:tc>
          <w:tcPr>
            <w:tcW w:w="1660" w:type="dxa"/>
          </w:tcPr>
          <w:p w:rsidR="00A612E8" w:rsidRPr="002337CC" w:rsidRDefault="00A612E8" w:rsidP="0051373C">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sz w:val="32"/>
                <w:szCs w:val="32"/>
                <w:rtl/>
              </w:rPr>
              <w:t>גברת נעה זילברמן</w:t>
            </w:r>
          </w:p>
        </w:tc>
        <w:tc>
          <w:tcPr>
            <w:tcW w:w="4180" w:type="dxa"/>
            <w:gridSpan w:val="2"/>
          </w:tcPr>
          <w:p w:rsidR="00A612E8" w:rsidRPr="00FA6CEC" w:rsidRDefault="00A612E8"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אוניברסיטת ת"א</w:t>
            </w:r>
          </w:p>
        </w:tc>
      </w:tr>
      <w:tr w:rsidR="00A612E8" w:rsidRPr="00FA6CEC">
        <w:trPr>
          <w:trHeight w:val="432"/>
          <w:jc w:val="right"/>
        </w:trPr>
        <w:tc>
          <w:tcPr>
            <w:tcW w:w="8536" w:type="dxa"/>
            <w:gridSpan w:val="5"/>
          </w:tcPr>
          <w:p w:rsidR="00A612E8" w:rsidRDefault="00A612E8" w:rsidP="0051373C">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p>
          <w:p w:rsidR="00A612E8" w:rsidRPr="002337CC" w:rsidRDefault="00A612E8" w:rsidP="0051373C">
            <w:pPr>
              <w:bidi/>
              <w:spacing w:before="100" w:beforeAutospacing="1"/>
              <w:ind w:left="656"/>
              <w:jc w:val="both"/>
              <w:rPr>
                <w:rtl/>
                <w:lang w:eastAsia="he-IL"/>
              </w:rPr>
            </w:pPr>
            <w:r>
              <w:rPr>
                <w:rFonts w:ascii="Arial" w:hAnsi="Arial" w:cs="Arial"/>
                <w:sz w:val="32"/>
                <w:szCs w:val="32"/>
                <w:rtl/>
              </w:rPr>
              <w:t>המעבדה לתקשורת מחשבים</w:t>
            </w:r>
          </w:p>
        </w:tc>
      </w:tr>
    </w:tbl>
    <w:p w:rsidR="00A612E8" w:rsidRPr="00FA6CEC" w:rsidRDefault="00A612E8" w:rsidP="0051373C">
      <w:pPr>
        <w:pStyle w:val="Title"/>
        <w:bidi/>
        <w:spacing w:after="120"/>
        <w:jc w:val="both"/>
        <w:rPr>
          <w:rtl/>
        </w:rPr>
      </w:pPr>
      <w:r>
        <w:rPr>
          <w:rtl/>
        </w:rPr>
        <w:br w:type="page"/>
      </w:r>
      <w:bookmarkStart w:id="10" w:name="_Toc312310373"/>
      <w:r w:rsidRPr="00FA6CEC">
        <w:rPr>
          <w:rtl/>
        </w:rPr>
        <w:t>תקציר</w:t>
      </w:r>
      <w:bookmarkEnd w:id="10"/>
    </w:p>
    <w:p w:rsidR="00A612E8" w:rsidRPr="00E0469E" w:rsidRDefault="00A612E8" w:rsidP="006C085E">
      <w:pPr>
        <w:bidi/>
        <w:rPr>
          <w:sz w:val="22"/>
          <w:szCs w:val="22"/>
          <w:rtl/>
        </w:rPr>
      </w:pPr>
      <w:r w:rsidRPr="00E0469E">
        <w:rPr>
          <w:sz w:val="22"/>
          <w:szCs w:val="22"/>
          <w:rtl/>
        </w:rPr>
        <w:t xml:space="preserve">הפרוייקט מתרכז בויזואליזציה של </w:t>
      </w:r>
      <w:ins w:id="11" w:author="Ariel" w:date="2012-08-06T00:54:00Z">
        <w:r>
          <w:rPr>
            <w:sz w:val="22"/>
            <w:szCs w:val="22"/>
            <w:rtl/>
          </w:rPr>
          <w:t xml:space="preserve">עיוותי </w:t>
        </w:r>
      </w:ins>
      <w:r w:rsidRPr="00E0469E">
        <w:rPr>
          <w:sz w:val="22"/>
          <w:szCs w:val="22"/>
          <w:rtl/>
        </w:rPr>
        <w:t xml:space="preserve">מרחקים בין </w:t>
      </w:r>
      <w:r w:rsidRPr="00E0469E">
        <w:rPr>
          <w:sz w:val="22"/>
          <w:szCs w:val="22"/>
        </w:rPr>
        <w:t>IPs</w:t>
      </w:r>
      <w:ins w:id="12" w:author="Ariel" w:date="2012-08-06T00:55:00Z">
        <w:r>
          <w:rPr>
            <w:sz w:val="22"/>
            <w:szCs w:val="22"/>
            <w:rtl/>
          </w:rPr>
          <w:t>.</w:t>
        </w:r>
      </w:ins>
      <w:del w:id="13" w:author="Ariel" w:date="2012-08-06T00:55:00Z">
        <w:r w:rsidRPr="00E0469E" w:rsidDel="006C085E">
          <w:rPr>
            <w:sz w:val="22"/>
            <w:szCs w:val="22"/>
            <w:rtl/>
          </w:rPr>
          <w:delText>,</w:delText>
        </w:r>
      </w:del>
      <w:r w:rsidRPr="00E0469E">
        <w:rPr>
          <w:sz w:val="22"/>
          <w:szCs w:val="22"/>
          <w:rtl/>
        </w:rPr>
        <w:t xml:space="preserve"> </w:t>
      </w:r>
      <w:ins w:id="14" w:author="Ariel" w:date="2012-08-06T00:55:00Z">
        <w:r>
          <w:rPr>
            <w:sz w:val="22"/>
            <w:szCs w:val="22"/>
            <w:rtl/>
          </w:rPr>
          <w:t xml:space="preserve">הויזואליזציה היא הצגה </w:t>
        </w:r>
      </w:ins>
      <w:del w:id="15" w:author="Ariel" w:date="2012-08-06T00:55:00Z">
        <w:r w:rsidRPr="00E0469E" w:rsidDel="006C085E">
          <w:rPr>
            <w:sz w:val="22"/>
            <w:szCs w:val="22"/>
            <w:rtl/>
          </w:rPr>
          <w:delText xml:space="preserve">והצגה ויזואלית </w:delText>
        </w:r>
      </w:del>
      <w:r w:rsidRPr="00E0469E">
        <w:rPr>
          <w:sz w:val="22"/>
          <w:szCs w:val="22"/>
          <w:rtl/>
        </w:rPr>
        <w:t>של העיוותים בין המרחק הגיאוגרפי האמיתי בין שני</w:t>
      </w:r>
      <w:r>
        <w:rPr>
          <w:sz w:val="22"/>
          <w:szCs w:val="22"/>
          <w:rtl/>
        </w:rPr>
        <w:t xml:space="preserve"> את</w:t>
      </w:r>
      <w:r w:rsidRPr="00E0469E">
        <w:rPr>
          <w:sz w:val="22"/>
          <w:szCs w:val="22"/>
          <w:rtl/>
        </w:rPr>
        <w:t>רים (</w:t>
      </w:r>
      <w:r w:rsidRPr="00E0469E">
        <w:rPr>
          <w:sz w:val="22"/>
          <w:szCs w:val="22"/>
        </w:rPr>
        <w:t>IPs</w:t>
      </w:r>
      <w:r w:rsidRPr="00E0469E">
        <w:rPr>
          <w:sz w:val="22"/>
          <w:szCs w:val="22"/>
          <w:rtl/>
        </w:rPr>
        <w:t>) לעומת המרחק שנמדד ביניהם באצמעות</w:t>
      </w:r>
      <w:ins w:id="16" w:author="Ariel" w:date="2012-08-06T00:56:00Z">
        <w:r>
          <w:rPr>
            <w:sz w:val="22"/>
            <w:szCs w:val="22"/>
            <w:rtl/>
          </w:rPr>
          <w:t xml:space="preserve"> ריצת </w:t>
        </w:r>
        <w:r>
          <w:rPr>
            <w:sz w:val="22"/>
            <w:szCs w:val="22"/>
          </w:rPr>
          <w:t xml:space="preserve">traceroute </w:t>
        </w:r>
      </w:ins>
      <w:r w:rsidRPr="00E0469E">
        <w:rPr>
          <w:sz w:val="22"/>
          <w:szCs w:val="22"/>
          <w:rtl/>
        </w:rPr>
        <w:t xml:space="preserve"> </w:t>
      </w:r>
      <w:ins w:id="17" w:author="Ariel" w:date="2012-08-06T00:56:00Z">
        <w:r>
          <w:rPr>
            <w:sz w:val="22"/>
            <w:szCs w:val="22"/>
            <w:rtl/>
          </w:rPr>
          <w:t>ב</w:t>
        </w:r>
      </w:ins>
      <w:r w:rsidRPr="00E0469E">
        <w:rPr>
          <w:sz w:val="22"/>
          <w:szCs w:val="22"/>
          <w:rtl/>
        </w:rPr>
        <w:t xml:space="preserve">מערכת </w:t>
      </w:r>
      <w:r w:rsidRPr="00E0469E">
        <w:rPr>
          <w:sz w:val="22"/>
          <w:szCs w:val="22"/>
        </w:rPr>
        <w:t>DIMES</w:t>
      </w:r>
      <w:r w:rsidRPr="00E0469E">
        <w:rPr>
          <w:sz w:val="22"/>
          <w:szCs w:val="22"/>
          <w:rtl/>
        </w:rPr>
        <w:t>.</w:t>
      </w:r>
    </w:p>
    <w:p w:rsidR="00A612E8" w:rsidRPr="00E0469E" w:rsidRDefault="00A612E8" w:rsidP="00450D7F">
      <w:pPr>
        <w:bidi/>
        <w:rPr>
          <w:sz w:val="22"/>
          <w:szCs w:val="22"/>
          <w:rtl/>
        </w:rPr>
      </w:pPr>
      <w:r w:rsidRPr="00E0469E">
        <w:rPr>
          <w:sz w:val="22"/>
          <w:szCs w:val="22"/>
          <w:rtl/>
        </w:rPr>
        <w:t xml:space="preserve">הפרוייקט יוכל לשמש לצרכים </w:t>
      </w:r>
      <w:ins w:id="18" w:author="Ariel" w:date="2012-08-06T00:56:00Z">
        <w:r>
          <w:rPr>
            <w:sz w:val="22"/>
            <w:szCs w:val="22"/>
            <w:rtl/>
          </w:rPr>
          <w:t xml:space="preserve">מחקריים </w:t>
        </w:r>
      </w:ins>
      <w:r w:rsidRPr="00E0469E">
        <w:rPr>
          <w:sz w:val="22"/>
          <w:szCs w:val="22"/>
          <w:rtl/>
        </w:rPr>
        <w:t>שונים, כגון – הערכת טיב תקשורת באזור מסויים, הבנת המסלול בו עובר המידע (לא יוצג מסלול מלא אך ניתן להבין אם המסלול הוא עקיף או ישיר)</w:t>
      </w:r>
      <w:ins w:id="19" w:author="Ariel" w:date="2012-08-06T00:56:00Z">
        <w:r>
          <w:rPr>
            <w:sz w:val="22"/>
            <w:szCs w:val="22"/>
            <w:rtl/>
          </w:rPr>
          <w:t>, השווא</w:t>
        </w:r>
      </w:ins>
      <w:ins w:id="20" w:author="Ariel" w:date="2012-08-06T00:57:00Z">
        <w:r>
          <w:rPr>
            <w:sz w:val="22"/>
            <w:szCs w:val="22"/>
            <w:rtl/>
          </w:rPr>
          <w:t>ת טיב התקשורת לאיזור גיאוגרפי מסויים</w:t>
        </w:r>
      </w:ins>
      <w:ins w:id="21" w:author="Ariel" w:date="2012-08-06T00:56:00Z">
        <w:r>
          <w:rPr>
            <w:sz w:val="22"/>
            <w:szCs w:val="22"/>
            <w:rtl/>
          </w:rPr>
          <w:t xml:space="preserve"> בימים, שבועות או שנים</w:t>
        </w:r>
      </w:ins>
      <w:ins w:id="22" w:author="Ariel" w:date="2012-08-06T00:57:00Z">
        <w:r>
          <w:rPr>
            <w:sz w:val="22"/>
            <w:szCs w:val="22"/>
            <w:rtl/>
          </w:rPr>
          <w:t xml:space="preserve"> מסויימות</w:t>
        </w:r>
      </w:ins>
      <w:r w:rsidRPr="00E0469E">
        <w:rPr>
          <w:sz w:val="22"/>
          <w:szCs w:val="22"/>
          <w:rtl/>
        </w:rPr>
        <w:t xml:space="preserve"> ועוד.</w:t>
      </w:r>
    </w:p>
    <w:p w:rsidR="00A612E8" w:rsidRDefault="00A612E8" w:rsidP="0051373C">
      <w:pPr>
        <w:bidi/>
        <w:spacing w:before="120" w:after="120"/>
        <w:jc w:val="both"/>
        <w:rPr>
          <w:rFonts w:ascii="Arial" w:hAnsi="Arial" w:cs="Arial"/>
          <w:rtl/>
        </w:rPr>
      </w:pPr>
      <w:r>
        <w:object w:dxaOrig="13856" w:dyaOrig="9056">
          <v:shape id="_x0000_i1026" type="#_x0000_t75" style="width:415.5pt;height:267pt" o:ole="">
            <v:imagedata r:id="rId8" o:title=""/>
          </v:shape>
          <o:OLEObject Type="Embed" ProgID="Msxml2.SAXXMLReader.5.0" ShapeID="_x0000_i1026" DrawAspect="Content" ObjectID="_1405721499" r:id="rId9"/>
        </w:object>
      </w:r>
    </w:p>
    <w:p w:rsidR="00A612E8" w:rsidRPr="004727FF" w:rsidRDefault="00A612E8" w:rsidP="0051373C">
      <w:pPr>
        <w:bidi/>
        <w:spacing w:before="120" w:after="120"/>
        <w:jc w:val="both"/>
        <w:rPr>
          <w:rFonts w:ascii="Arial" w:hAnsi="Arial" w:cs="Arial"/>
          <w:rtl/>
        </w:rPr>
      </w:pPr>
    </w:p>
    <w:p w:rsidR="00A612E8" w:rsidRPr="00FA6CEC" w:rsidRDefault="00A612E8" w:rsidP="0051373C">
      <w:pPr>
        <w:pStyle w:val="Heading1"/>
        <w:rPr>
          <w:rtl/>
        </w:rPr>
      </w:pPr>
      <w:bookmarkStart w:id="23" w:name="_Toc312310374"/>
      <w:r w:rsidRPr="00FA6CEC">
        <w:rPr>
          <w:rtl/>
        </w:rPr>
        <w:t>הקדמה</w:t>
      </w:r>
      <w:bookmarkEnd w:id="23"/>
    </w:p>
    <w:p w:rsidR="00A612E8" w:rsidRPr="00551AD4" w:rsidRDefault="00A612E8" w:rsidP="0051373C">
      <w:pPr>
        <w:bidi/>
        <w:spacing w:before="120" w:after="120"/>
        <w:jc w:val="both"/>
        <w:rPr>
          <w:rFonts w:ascii="Arial" w:hAnsi="Arial" w:cs="Arial"/>
          <w:sz w:val="20"/>
          <w:szCs w:val="20"/>
          <w:rtl/>
        </w:rPr>
      </w:pPr>
      <w:bookmarkStart w:id="24" w:name="_Ref43721632"/>
      <w:r w:rsidRPr="00551AD4">
        <w:rPr>
          <w:rFonts w:ascii="Arial" w:hAnsi="Arial" w:cs="Arial"/>
          <w:sz w:val="20"/>
          <w:szCs w:val="20"/>
          <w:rtl/>
        </w:rPr>
        <w:t>בפרק זה יתוארו:</w:t>
      </w:r>
    </w:p>
    <w:p w:rsidR="00A612E8" w:rsidRPr="00551AD4" w:rsidRDefault="00A612E8"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מטרות הפרויקט</w:t>
      </w:r>
    </w:p>
    <w:p w:rsidR="00A612E8" w:rsidRPr="00551AD4" w:rsidRDefault="00A612E8"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 xml:space="preserve">המוטיבציה </w:t>
      </w:r>
    </w:p>
    <w:p w:rsidR="00A612E8" w:rsidRPr="00551AD4" w:rsidRDefault="00A612E8"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הגישה לפתרון הבעיה</w:t>
      </w:r>
    </w:p>
    <w:p w:rsidR="00A612E8" w:rsidRPr="00AA4AAA" w:rsidRDefault="00A612E8"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השוואה כנגד עבודות קיימות בנושא</w:t>
      </w:r>
    </w:p>
    <w:p w:rsidR="00A612E8" w:rsidRDefault="00A612E8" w:rsidP="0051373C">
      <w:pPr>
        <w:bidi/>
        <w:spacing w:before="120" w:after="120"/>
        <w:jc w:val="both"/>
        <w:rPr>
          <w:rFonts w:ascii="Arial" w:hAnsi="Arial" w:cs="Arial"/>
          <w:rtl/>
        </w:rPr>
      </w:pPr>
    </w:p>
    <w:p w:rsidR="00A612E8" w:rsidRPr="00FA6CEC" w:rsidRDefault="00A612E8" w:rsidP="0051373C">
      <w:pPr>
        <w:bidi/>
        <w:spacing w:before="120" w:after="120"/>
        <w:jc w:val="both"/>
        <w:rPr>
          <w:rFonts w:ascii="Arial" w:hAnsi="Arial" w:cs="Arial"/>
        </w:rPr>
      </w:pPr>
    </w:p>
    <w:p w:rsidR="00A612E8" w:rsidRPr="00C17AA1" w:rsidRDefault="00A612E8" w:rsidP="00C17AA1">
      <w:pPr>
        <w:pStyle w:val="Heading1"/>
        <w:rPr>
          <w:rtl/>
        </w:rPr>
      </w:pPr>
      <w:bookmarkStart w:id="25" w:name="_Toc312310375"/>
      <w:r w:rsidRPr="00C17AA1">
        <w:rPr>
          <w:rtl/>
        </w:rPr>
        <w:t>רקע תיאורטי</w:t>
      </w:r>
      <w:bookmarkEnd w:id="24"/>
      <w:bookmarkEnd w:id="25"/>
    </w:p>
    <w:p w:rsidR="00A612E8" w:rsidRPr="00C17AA1" w:rsidRDefault="00A612E8" w:rsidP="00C17AA1">
      <w:pPr>
        <w:pStyle w:val="Heading3"/>
        <w:rPr>
          <w:rtl/>
        </w:rPr>
      </w:pPr>
      <w:r w:rsidRPr="00C17AA1">
        <w:rPr>
          <w:rtl/>
        </w:rPr>
        <w:t>חישוב מרחקים אמיתיים</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בהינתן נקודות הציון הגיאוגרפיות של האתרים, ניתן לחשב את המרחקים בין האתרים כמו מרחק בין 2 נקודות על פני שטח של כדור.</w:t>
      </w:r>
    </w:p>
    <w:p w:rsidR="00A612E8" w:rsidRDefault="00A612E8" w:rsidP="00C17AA1">
      <w:pPr>
        <w:bidi/>
        <w:rPr>
          <w:rFonts w:ascii="Arial" w:hAnsi="Arial" w:cs="Arial"/>
          <w:sz w:val="20"/>
          <w:szCs w:val="20"/>
          <w:rtl/>
        </w:rPr>
      </w:pPr>
      <w:r w:rsidRPr="00C17AA1">
        <w:rPr>
          <w:rFonts w:ascii="Arial" w:hAnsi="Arial" w:cs="Arial"/>
          <w:sz w:val="20"/>
          <w:szCs w:val="20"/>
          <w:rtl/>
        </w:rPr>
        <w:t xml:space="preserve">בחישוב זה </w:t>
      </w:r>
      <w:r>
        <w:rPr>
          <w:rFonts w:ascii="Arial" w:hAnsi="Arial" w:cs="Arial"/>
          <w:sz w:val="20"/>
          <w:szCs w:val="20"/>
          <w:rtl/>
        </w:rPr>
        <w:t>ה</w:t>
      </w:r>
      <w:r w:rsidRPr="00C17AA1">
        <w:rPr>
          <w:rFonts w:ascii="Arial" w:hAnsi="Arial" w:cs="Arial"/>
          <w:sz w:val="20"/>
          <w:szCs w:val="20"/>
          <w:rtl/>
        </w:rPr>
        <w:t>שתמש</w:t>
      </w:r>
      <w:r>
        <w:rPr>
          <w:rFonts w:ascii="Arial" w:hAnsi="Arial" w:cs="Arial"/>
          <w:sz w:val="20"/>
          <w:szCs w:val="20"/>
          <w:rtl/>
        </w:rPr>
        <w:t>נו</w:t>
      </w:r>
      <w:r w:rsidRPr="00C17AA1">
        <w:rPr>
          <w:rFonts w:ascii="Arial" w:hAnsi="Arial" w:cs="Arial"/>
          <w:sz w:val="20"/>
          <w:szCs w:val="20"/>
          <w:rtl/>
        </w:rPr>
        <w:t xml:space="preserve"> בנוסחת </w:t>
      </w:r>
      <w:r w:rsidRPr="00C17AA1">
        <w:rPr>
          <w:rFonts w:ascii="Arial" w:hAnsi="Arial" w:cs="Arial"/>
          <w:sz w:val="20"/>
          <w:szCs w:val="20"/>
        </w:rPr>
        <w:t>"</w:t>
      </w:r>
      <w:r w:rsidRPr="00C17AA1">
        <w:rPr>
          <w:rFonts w:ascii="Arial" w:hAnsi="Arial" w:cs="Arial"/>
          <w:sz w:val="20"/>
          <w:szCs w:val="20"/>
          <w:rtl/>
        </w:rPr>
        <w:t>האברסין</w:t>
      </w:r>
      <w:r w:rsidRPr="00C17AA1">
        <w:rPr>
          <w:rFonts w:ascii="Arial" w:hAnsi="Arial" w:cs="Arial"/>
          <w:sz w:val="20"/>
          <w:szCs w:val="20"/>
        </w:rPr>
        <w:t>"</w:t>
      </w:r>
      <w:r w:rsidRPr="00C17AA1">
        <w:rPr>
          <w:rFonts w:ascii="Arial" w:hAnsi="Arial" w:cs="Arial"/>
          <w:sz w:val="20"/>
          <w:szCs w:val="20"/>
          <w:rtl/>
        </w:rPr>
        <w:t xml:space="preserve"> - </w:t>
      </w:r>
      <w:hyperlink r:id="rId10" w:history="1">
        <w:r w:rsidRPr="00C17AA1">
          <w:rPr>
            <w:rFonts w:ascii="Arial" w:hAnsi="Arial" w:cs="Arial"/>
            <w:sz w:val="20"/>
            <w:szCs w:val="20"/>
          </w:rPr>
          <w:t>http://en.wikipedia.org/wiki/Haversine_formula</w:t>
        </w:r>
      </w:hyperlink>
    </w:p>
    <w:p w:rsidR="00A612E8" w:rsidRDefault="00A612E8" w:rsidP="00C17AA1">
      <w:pPr>
        <w:bidi/>
        <w:rPr>
          <w:rFonts w:ascii="Arial" w:hAnsi="Arial" w:cs="Arial"/>
          <w:sz w:val="20"/>
          <w:szCs w:val="20"/>
          <w:rtl/>
        </w:rPr>
      </w:pPr>
      <w:r w:rsidRPr="004A3C88">
        <w:rPr>
          <w:rFonts w:ascii="Arial" w:hAnsi="Arial" w:cs="Arial"/>
          <w:noProof/>
          <w:sz w:val="20"/>
          <w:szCs w:val="20"/>
        </w:rPr>
        <w:pict>
          <v:shape id="Picture 10" o:spid="_x0000_i1027" type="#_x0000_t75" style="width:412.5pt;height:33.75pt;visibility:visible">
            <v:imagedata r:id="rId11" o:title=""/>
          </v:shape>
        </w:pict>
      </w:r>
    </w:p>
    <w:p w:rsidR="00A612E8" w:rsidRDefault="00A612E8" w:rsidP="00C17AA1">
      <w:pPr>
        <w:bidi/>
        <w:rPr>
          <w:rFonts w:ascii="Arial" w:hAnsi="Arial" w:cs="Arial"/>
          <w:sz w:val="20"/>
          <w:szCs w:val="20"/>
          <w:rtl/>
        </w:rPr>
      </w:pPr>
      <w:r>
        <w:rPr>
          <w:rFonts w:ascii="Arial" w:hAnsi="Arial" w:cs="Arial"/>
          <w:sz w:val="20"/>
          <w:szCs w:val="20"/>
          <w:rtl/>
        </w:rPr>
        <w:t xml:space="preserve">כאשר: </w:t>
      </w:r>
      <w:r>
        <w:rPr>
          <w:rFonts w:ascii="Arial" w:hAnsi="Arial" w:cs="Arial"/>
          <w:sz w:val="20"/>
          <w:szCs w:val="20"/>
        </w:rPr>
        <w:t>d</w:t>
      </w:r>
      <w:r>
        <w:rPr>
          <w:rFonts w:ascii="Arial" w:hAnsi="Arial" w:cs="Arial"/>
          <w:sz w:val="20"/>
          <w:szCs w:val="20"/>
          <w:rtl/>
        </w:rPr>
        <w:t xml:space="preserve">-המרחק הפיסי, </w:t>
      </w:r>
      <w:r>
        <w:rPr>
          <w:rFonts w:ascii="Arial" w:hAnsi="Arial" w:cs="Arial"/>
          <w:sz w:val="20"/>
          <w:szCs w:val="20"/>
        </w:rPr>
        <w:t>r</w:t>
      </w:r>
      <w:r>
        <w:rPr>
          <w:rFonts w:ascii="Arial" w:hAnsi="Arial" w:cs="Arial"/>
          <w:sz w:val="20"/>
          <w:szCs w:val="20"/>
          <w:rtl/>
        </w:rPr>
        <w:t xml:space="preserve"> – רדיוס המרחק ממרכז הכדור, ושאר הזויות הן נקודות הציון אשר מסומנות בזויות.</w:t>
      </w:r>
    </w:p>
    <w:p w:rsidR="00A612E8" w:rsidRDefault="00A612E8" w:rsidP="00C17AA1">
      <w:pPr>
        <w:bidi/>
        <w:rPr>
          <w:rFonts w:ascii="Arial" w:hAnsi="Arial" w:cs="Arial"/>
          <w:sz w:val="20"/>
          <w:szCs w:val="20"/>
          <w:rtl/>
        </w:rPr>
      </w:pPr>
      <w:r>
        <w:rPr>
          <w:rFonts w:ascii="Arial" w:hAnsi="Arial" w:cs="Arial"/>
          <w:sz w:val="20"/>
          <w:szCs w:val="20"/>
          <w:rtl/>
        </w:rPr>
        <w:t xml:space="preserve">כמו כן מתוך הנוסחה נרצה לחלץ את </w:t>
      </w:r>
      <w:r>
        <w:rPr>
          <w:rFonts w:ascii="Arial" w:hAnsi="Arial" w:cs="Arial"/>
          <w:sz w:val="20"/>
          <w:szCs w:val="20"/>
        </w:rPr>
        <w:t>d</w:t>
      </w:r>
      <w:r>
        <w:rPr>
          <w:rFonts w:ascii="Arial" w:hAnsi="Arial" w:cs="Arial"/>
          <w:sz w:val="20"/>
          <w:szCs w:val="20"/>
          <w:rtl/>
        </w:rPr>
        <w:t xml:space="preserve"> המרחק הפיסי, כלומר:</w:t>
      </w:r>
    </w:p>
    <w:p w:rsidR="00A612E8" w:rsidRPr="00C17AA1" w:rsidRDefault="00A612E8" w:rsidP="00C17AA1">
      <w:pPr>
        <w:bidi/>
        <w:rPr>
          <w:rFonts w:ascii="Arial" w:hAnsi="Arial" w:cs="Arial"/>
          <w:sz w:val="20"/>
          <w:szCs w:val="20"/>
          <w:rtl/>
        </w:rPr>
      </w:pPr>
      <w:r w:rsidRPr="004A3C88">
        <w:rPr>
          <w:rFonts w:ascii="Arial" w:hAnsi="Arial" w:cs="Arial"/>
          <w:noProof/>
          <w:sz w:val="20"/>
          <w:szCs w:val="20"/>
        </w:rPr>
        <w:pict>
          <v:shape id="Picture 12" o:spid="_x0000_i1028" type="#_x0000_t75" style="width:415.5pt;height:53.25pt;visibility:visible">
            <v:imagedata r:id="rId12" o:title=""/>
          </v:shape>
        </w:pict>
      </w:r>
    </w:p>
    <w:p w:rsidR="00A612E8" w:rsidRPr="00982D5F" w:rsidRDefault="00A612E8" w:rsidP="00982D5F">
      <w:pPr>
        <w:bidi/>
        <w:rPr>
          <w:rFonts w:ascii="Arial" w:hAnsi="Arial" w:cs="Arial"/>
          <w:sz w:val="20"/>
          <w:szCs w:val="20"/>
          <w:rtl/>
        </w:rPr>
      </w:pPr>
      <w:r w:rsidRPr="00C17AA1">
        <w:rPr>
          <w:rFonts w:ascii="Arial" w:hAnsi="Arial" w:cs="Arial"/>
          <w:sz w:val="20"/>
          <w:szCs w:val="20"/>
          <w:rtl/>
        </w:rPr>
        <w:t xml:space="preserve">אולם חישוב זה אינו פשוט משום שכדור הארץ אינו עגול, אלא אליפטי, כלומר שהרדיוס בחישוב מרחק על פני כדור הארץ הוא דינמי ומשתנה מנקודה לנקודה, לדוגמא לנקודה הנמצאת על קו המשווה </w:t>
      </w:r>
      <w:r>
        <w:rPr>
          <w:rFonts w:ascii="Arial" w:hAnsi="Arial" w:cs="Arial"/>
          <w:sz w:val="20"/>
          <w:szCs w:val="20"/>
          <w:rtl/>
        </w:rPr>
        <w:t xml:space="preserve">מרחקה ממרכז כדוה"א הוא </w:t>
      </w:r>
      <w:r>
        <w:rPr>
          <w:rFonts w:ascii="Arial" w:hAnsi="Arial" w:cs="Arial"/>
          <w:color w:val="000000"/>
          <w:sz w:val="20"/>
          <w:szCs w:val="20"/>
          <w:shd w:val="clear" w:color="auto" w:fill="FFFFFF"/>
        </w:rPr>
        <w:t>6,378.1</w:t>
      </w:r>
      <w:r>
        <w:rPr>
          <w:rFonts w:ascii="Arial" w:hAnsi="Arial" w:cs="Arial"/>
          <w:sz w:val="20"/>
          <w:szCs w:val="20"/>
          <w:rtl/>
        </w:rPr>
        <w:t xml:space="preserve">קמ (כלומר רדיוס של </w:t>
      </w:r>
      <w:r>
        <w:rPr>
          <w:rFonts w:ascii="Arial" w:hAnsi="Arial" w:cs="Arial"/>
          <w:color w:val="000000"/>
          <w:sz w:val="20"/>
          <w:szCs w:val="20"/>
          <w:shd w:val="clear" w:color="auto" w:fill="FFFFFF"/>
        </w:rPr>
        <w:t>6,378.1</w:t>
      </w:r>
      <w:r>
        <w:rPr>
          <w:rFonts w:ascii="Arial" w:hAnsi="Arial" w:cs="Arial"/>
          <w:sz w:val="20"/>
          <w:szCs w:val="20"/>
          <w:rtl/>
        </w:rPr>
        <w:t>קמ)</w:t>
      </w:r>
    </w:p>
    <w:p w:rsidR="00A612E8" w:rsidRPr="00982D5F" w:rsidRDefault="00A612E8" w:rsidP="00982D5F">
      <w:pPr>
        <w:bidi/>
        <w:rPr>
          <w:rFonts w:ascii="Arial" w:hAnsi="Arial" w:cs="Arial"/>
          <w:sz w:val="20"/>
          <w:szCs w:val="20"/>
          <w:rtl/>
        </w:rPr>
      </w:pPr>
      <w:r>
        <w:rPr>
          <w:rFonts w:ascii="Arial" w:hAnsi="Arial" w:cs="Arial"/>
          <w:sz w:val="20"/>
          <w:szCs w:val="20"/>
          <w:rtl/>
        </w:rPr>
        <w:t xml:space="preserve">ואילו לנקודה בקוטב מרחק ממרכז כדוה"א הוא </w:t>
      </w:r>
      <w:r>
        <w:rPr>
          <w:rFonts w:ascii="Arial" w:hAnsi="Arial" w:cs="Arial"/>
          <w:color w:val="000000"/>
          <w:sz w:val="20"/>
          <w:szCs w:val="20"/>
          <w:shd w:val="clear" w:color="auto" w:fill="FFFFFF"/>
        </w:rPr>
        <w:t>6,356.8</w:t>
      </w:r>
      <w:r>
        <w:rPr>
          <w:rFonts w:ascii="Arial" w:hAnsi="Arial" w:cs="Arial"/>
          <w:sz w:val="20"/>
          <w:szCs w:val="20"/>
          <w:rtl/>
        </w:rPr>
        <w:t xml:space="preserve">קמ (כלומר רדיוס של </w:t>
      </w:r>
      <w:r>
        <w:rPr>
          <w:rFonts w:ascii="Arial" w:hAnsi="Arial" w:cs="Arial"/>
          <w:color w:val="000000"/>
          <w:sz w:val="20"/>
          <w:szCs w:val="20"/>
          <w:shd w:val="clear" w:color="auto" w:fill="FFFFFF"/>
        </w:rPr>
        <w:t>6,356.8</w:t>
      </w:r>
      <w:r>
        <w:rPr>
          <w:rFonts w:ascii="Arial" w:hAnsi="Arial" w:cs="Arial"/>
          <w:sz w:val="20"/>
          <w:szCs w:val="20"/>
          <w:rtl/>
        </w:rPr>
        <w:t>קמ), כלומר ל2 הנקודות רדיוס שונה</w:t>
      </w:r>
    </w:p>
    <w:p w:rsidR="00A612E8" w:rsidRPr="00C17AA1" w:rsidRDefault="00A612E8" w:rsidP="00982D5F">
      <w:pPr>
        <w:bidi/>
        <w:rPr>
          <w:rFonts w:ascii="Arial" w:hAnsi="Arial" w:cs="Arial"/>
          <w:sz w:val="20"/>
          <w:szCs w:val="20"/>
        </w:rPr>
      </w:pPr>
      <w:r w:rsidRPr="00C17AA1">
        <w:rPr>
          <w:rFonts w:ascii="Arial" w:hAnsi="Arial" w:cs="Arial"/>
          <w:sz w:val="20"/>
          <w:szCs w:val="20"/>
          <w:rtl/>
        </w:rPr>
        <w:t>נפתור אתגר זה ע"י שי</w:t>
      </w:r>
      <w:r>
        <w:rPr>
          <w:rFonts w:ascii="Arial" w:hAnsi="Arial" w:cs="Arial"/>
          <w:sz w:val="20"/>
          <w:szCs w:val="20"/>
          <w:rtl/>
        </w:rPr>
        <w:t>מוש ברדיוס הממוצע בין 2 הנקודות.</w:t>
      </w:r>
    </w:p>
    <w:p w:rsidR="00A612E8" w:rsidRPr="00C17AA1" w:rsidRDefault="00A612E8" w:rsidP="00C17AA1">
      <w:pPr>
        <w:pStyle w:val="Heading3"/>
        <w:rPr>
          <w:rtl/>
        </w:rPr>
      </w:pPr>
      <w:r w:rsidRPr="00C17AA1">
        <w:rPr>
          <w:rtl/>
        </w:rPr>
        <w:t>חישוב מרחקים מתוך המדידות</w:t>
      </w:r>
    </w:p>
    <w:p w:rsidR="00A612E8" w:rsidRPr="00C17AA1" w:rsidRDefault="00A612E8" w:rsidP="00E739A1">
      <w:pPr>
        <w:bidi/>
        <w:rPr>
          <w:rFonts w:ascii="Arial" w:hAnsi="Arial" w:cs="Arial"/>
          <w:sz w:val="20"/>
          <w:szCs w:val="20"/>
          <w:rtl/>
        </w:rPr>
      </w:pPr>
      <w:r w:rsidRPr="00C17AA1">
        <w:rPr>
          <w:rFonts w:ascii="Arial" w:hAnsi="Arial" w:cs="Arial"/>
          <w:sz w:val="20"/>
          <w:szCs w:val="20"/>
          <w:rtl/>
        </w:rPr>
        <w:t xml:space="preserve">בהינתן מדידת הזמן שלקח לאות לעבור בין 2 אתרים ניתן לחשב את המרחק "הווירטואלי" בין 2 הנקודות, ע"י שימוש בכלל האצבע  </w:t>
      </w:r>
      <w:r w:rsidRPr="00C17AA1">
        <w:rPr>
          <w:rFonts w:ascii="Arial" w:hAnsi="Arial" w:cs="Arial"/>
          <w:sz w:val="20"/>
          <w:szCs w:val="20"/>
        </w:rPr>
        <w:t>1ms=100km</w:t>
      </w:r>
      <w:r w:rsidRPr="00C17AA1">
        <w:rPr>
          <w:rFonts w:ascii="Arial" w:hAnsi="Arial" w:cs="Arial"/>
          <w:sz w:val="20"/>
          <w:szCs w:val="20"/>
          <w:rtl/>
        </w:rPr>
        <w:t xml:space="preserve">, כלומר אם נמדדו </w:t>
      </w:r>
      <w:r w:rsidRPr="00C17AA1">
        <w:rPr>
          <w:rFonts w:ascii="Arial" w:hAnsi="Arial" w:cs="Arial"/>
          <w:sz w:val="20"/>
          <w:szCs w:val="20"/>
        </w:rPr>
        <w:t>10ms</w:t>
      </w:r>
      <w:r w:rsidRPr="00C17AA1">
        <w:rPr>
          <w:rFonts w:ascii="Arial" w:hAnsi="Arial" w:cs="Arial"/>
          <w:sz w:val="20"/>
          <w:szCs w:val="20"/>
          <w:rtl/>
        </w:rPr>
        <w:t xml:space="preserve"> בין 2 אתרים, אז המרחק "הווירטואלי" בניהם הוא 1,0</w:t>
      </w:r>
      <w:r>
        <w:rPr>
          <w:rFonts w:ascii="Arial" w:hAnsi="Arial" w:cs="Arial"/>
          <w:sz w:val="20"/>
          <w:szCs w:val="20"/>
          <w:rtl/>
        </w:rPr>
        <w:t>0</w:t>
      </w:r>
      <w:r w:rsidRPr="00C17AA1">
        <w:rPr>
          <w:rFonts w:ascii="Arial" w:hAnsi="Arial" w:cs="Arial"/>
          <w:sz w:val="20"/>
          <w:szCs w:val="20"/>
          <w:rtl/>
        </w:rPr>
        <w:t>0 ק"מ.</w:t>
      </w:r>
    </w:p>
    <w:p w:rsidR="00A612E8" w:rsidRPr="00C17AA1" w:rsidRDefault="00A612E8" w:rsidP="00C17AA1">
      <w:pPr>
        <w:pStyle w:val="Heading3"/>
        <w:rPr>
          <w:rtl/>
        </w:rPr>
      </w:pPr>
      <w:r w:rsidRPr="00C17AA1">
        <w:rPr>
          <w:rtl/>
        </w:rPr>
        <w:t>הצגת העיוותים בצורה ויזואלית</w:t>
      </w:r>
    </w:p>
    <w:p w:rsidR="00A612E8" w:rsidRPr="00C17AA1" w:rsidDel="00450D7F" w:rsidRDefault="00A612E8" w:rsidP="00C17AA1">
      <w:pPr>
        <w:bidi/>
        <w:rPr>
          <w:del w:id="26" w:author="Ariel" w:date="2012-08-06T01:00:00Z"/>
          <w:rFonts w:ascii="Arial" w:hAnsi="Arial" w:cs="Arial"/>
          <w:sz w:val="20"/>
          <w:szCs w:val="20"/>
          <w:rtl/>
        </w:rPr>
      </w:pPr>
      <w:r w:rsidRPr="00C17AA1">
        <w:rPr>
          <w:rFonts w:ascii="Arial" w:hAnsi="Arial" w:cs="Arial"/>
          <w:sz w:val="20"/>
          <w:szCs w:val="20"/>
          <w:rtl/>
        </w:rPr>
        <w:t xml:space="preserve">את תצוגת העיוותים נראה על פני גרף תלת מימדי, שבסיסו </w:t>
      </w:r>
      <w:r w:rsidRPr="00C17AA1">
        <w:rPr>
          <w:rFonts w:ascii="Arial" w:hAnsi="Arial" w:cs="Arial"/>
          <w:sz w:val="20"/>
          <w:szCs w:val="20"/>
        </w:rPr>
        <w:t>X,Y</w:t>
      </w:r>
      <w:r w:rsidRPr="00C17AA1">
        <w:rPr>
          <w:rFonts w:ascii="Arial" w:hAnsi="Arial" w:cs="Arial"/>
          <w:sz w:val="20"/>
          <w:szCs w:val="20"/>
          <w:rtl/>
        </w:rPr>
        <w:t xml:space="preserve"> הוא בעצם הקואורדינאטות של הנקודות במרחב, וציר </w:t>
      </w:r>
      <w:r w:rsidRPr="00C17AA1">
        <w:rPr>
          <w:rFonts w:ascii="Arial" w:hAnsi="Arial" w:cs="Arial"/>
          <w:sz w:val="20"/>
          <w:szCs w:val="20"/>
        </w:rPr>
        <w:t>Z</w:t>
      </w:r>
      <w:r w:rsidRPr="00C17AA1">
        <w:rPr>
          <w:rFonts w:ascii="Arial" w:hAnsi="Arial" w:cs="Arial"/>
          <w:sz w:val="20"/>
          <w:szCs w:val="20"/>
          <w:rtl/>
        </w:rPr>
        <w:t xml:space="preserve"> הוא בעצם תוצאת העיוות</w:t>
      </w:r>
      <w:ins w:id="27" w:author="Ariel" w:date="2012-08-06T01:00:00Z">
        <w:r>
          <w:rPr>
            <w:rFonts w:ascii="Arial" w:hAnsi="Arial" w:cs="Arial"/>
            <w:sz w:val="20"/>
            <w:szCs w:val="20"/>
            <w:rtl/>
          </w:rPr>
          <w:t xml:space="preserve"> או במילים אחרות - </w:t>
        </w:r>
      </w:ins>
      <w:del w:id="28" w:author="Ariel" w:date="2012-08-06T01:00:00Z">
        <w:r w:rsidRPr="00C17AA1" w:rsidDel="00450D7F">
          <w:rPr>
            <w:rFonts w:ascii="Arial" w:hAnsi="Arial" w:cs="Arial"/>
            <w:sz w:val="20"/>
            <w:szCs w:val="20"/>
            <w:rtl/>
          </w:rPr>
          <w:delText>.</w:delText>
        </w:r>
      </w:del>
    </w:p>
    <w:p w:rsidR="00A612E8" w:rsidRPr="00C17AA1" w:rsidRDefault="00A612E8" w:rsidP="00450D7F">
      <w:pPr>
        <w:bidi/>
        <w:rPr>
          <w:rFonts w:ascii="Arial" w:hAnsi="Arial" w:cs="Arial"/>
          <w:sz w:val="20"/>
          <w:szCs w:val="20"/>
          <w:rtl/>
        </w:rPr>
      </w:pPr>
      <w:ins w:id="29" w:author="Ariel" w:date="2012-08-06T01:00:00Z">
        <w:r>
          <w:rPr>
            <w:rFonts w:ascii="Arial" w:hAnsi="Arial" w:cs="Arial"/>
            <w:sz w:val="20"/>
            <w:szCs w:val="20"/>
            <w:rtl/>
          </w:rPr>
          <w:t xml:space="preserve"> </w:t>
        </w:r>
      </w:ins>
      <w:r w:rsidRPr="00C17AA1">
        <w:rPr>
          <w:rFonts w:ascii="Arial" w:hAnsi="Arial" w:cs="Arial"/>
          <w:sz w:val="20"/>
          <w:szCs w:val="20"/>
          <w:rtl/>
        </w:rPr>
        <w:t>תוצאת העיוות היא למעשה היחס שבין המרחק הפיסי למרחק הווירטואלי</w:t>
      </w:r>
      <w:ins w:id="30" w:author="Ariel" w:date="2012-08-06T01:01:00Z">
        <w:r>
          <w:rPr>
            <w:rFonts w:ascii="Arial" w:hAnsi="Arial" w:cs="Arial"/>
            <w:sz w:val="20"/>
            <w:szCs w:val="20"/>
            <w:rtl/>
          </w:rPr>
          <w:t>.</w:t>
        </w:r>
      </w:ins>
      <w:del w:id="31" w:author="Ariel" w:date="2012-08-06T01:01:00Z">
        <w:r w:rsidRPr="00C17AA1" w:rsidDel="00450D7F">
          <w:rPr>
            <w:rFonts w:ascii="Arial" w:hAnsi="Arial" w:cs="Arial"/>
            <w:sz w:val="20"/>
            <w:szCs w:val="20"/>
            <w:rtl/>
          </w:rPr>
          <w:delText>,</w:delText>
        </w:r>
      </w:del>
      <w:r w:rsidRPr="00C17AA1">
        <w:rPr>
          <w:rFonts w:ascii="Arial" w:hAnsi="Arial" w:cs="Arial"/>
          <w:sz w:val="20"/>
          <w:szCs w:val="20"/>
          <w:rtl/>
        </w:rPr>
        <w:t xml:space="preserve"> </w:t>
      </w:r>
      <w:del w:id="32" w:author="Ariel" w:date="2012-08-06T01:01:00Z">
        <w:r w:rsidRPr="00C17AA1" w:rsidDel="00450D7F">
          <w:rPr>
            <w:rFonts w:ascii="Arial" w:hAnsi="Arial" w:cs="Arial"/>
            <w:sz w:val="20"/>
            <w:szCs w:val="20"/>
            <w:rtl/>
          </w:rPr>
          <w:delText xml:space="preserve">שכן </w:delText>
        </w:r>
      </w:del>
      <w:r w:rsidRPr="00C17AA1">
        <w:rPr>
          <w:rFonts w:ascii="Arial" w:hAnsi="Arial" w:cs="Arial"/>
          <w:sz w:val="20"/>
          <w:szCs w:val="20"/>
          <w:rtl/>
        </w:rPr>
        <w:t>תוצאה זו מביאה למקסימום ביטוי את העיוות שנוצר בין המרחקים.</w:t>
      </w:r>
    </w:p>
    <w:p w:rsidR="00A612E8" w:rsidRPr="00C17AA1" w:rsidRDefault="00A612E8" w:rsidP="00450D7F">
      <w:pPr>
        <w:bidi/>
        <w:rPr>
          <w:rFonts w:ascii="Arial" w:hAnsi="Arial" w:cs="Arial"/>
          <w:sz w:val="20"/>
          <w:szCs w:val="20"/>
          <w:rtl/>
        </w:rPr>
      </w:pPr>
      <w:del w:id="33" w:author="Ariel" w:date="2012-08-06T01:01:00Z">
        <w:r w:rsidRPr="00C17AA1" w:rsidDel="00450D7F">
          <w:rPr>
            <w:rFonts w:ascii="Arial" w:hAnsi="Arial" w:cs="Arial"/>
            <w:sz w:val="20"/>
            <w:szCs w:val="20"/>
            <w:rtl/>
          </w:rPr>
          <w:delText>ה</w:delText>
        </w:r>
      </w:del>
      <w:r w:rsidRPr="00C17AA1">
        <w:rPr>
          <w:rFonts w:ascii="Arial" w:hAnsi="Arial" w:cs="Arial"/>
          <w:sz w:val="20"/>
          <w:szCs w:val="20"/>
          <w:rtl/>
        </w:rPr>
        <w:t xml:space="preserve">ערך </w:t>
      </w:r>
      <w:ins w:id="34" w:author="Ariel" w:date="2012-08-06T01:01:00Z">
        <w:r>
          <w:rPr>
            <w:rFonts w:ascii="Arial" w:hAnsi="Arial" w:cs="Arial"/>
            <w:sz w:val="20"/>
            <w:szCs w:val="20"/>
            <w:rtl/>
          </w:rPr>
          <w:t>עיוות</w:t>
        </w:r>
      </w:ins>
      <w:del w:id="35" w:author="Ariel" w:date="2012-08-06T01:01:00Z">
        <w:r w:rsidRPr="00C17AA1" w:rsidDel="00450D7F">
          <w:rPr>
            <w:rFonts w:ascii="Arial" w:hAnsi="Arial" w:cs="Arial"/>
            <w:sz w:val="20"/>
            <w:szCs w:val="20"/>
            <w:rtl/>
          </w:rPr>
          <w:delText>תוצאה</w:delText>
        </w:r>
      </w:del>
      <w:r w:rsidRPr="00C17AA1">
        <w:rPr>
          <w:rFonts w:ascii="Arial" w:hAnsi="Arial" w:cs="Arial"/>
          <w:sz w:val="20"/>
          <w:szCs w:val="20"/>
          <w:rtl/>
        </w:rPr>
        <w:t xml:space="preserve"> של 1 י</w:t>
      </w:r>
      <w:ins w:id="36" w:author="Ariel" w:date="2012-08-06T01:01:00Z">
        <w:r>
          <w:rPr>
            <w:rFonts w:ascii="Arial" w:hAnsi="Arial" w:cs="Arial"/>
            <w:sz w:val="20"/>
            <w:szCs w:val="20"/>
            <w:rtl/>
          </w:rPr>
          <w:t>עיד על</w:t>
        </w:r>
      </w:ins>
      <w:del w:id="37" w:author="Ariel" w:date="2012-08-06T01:01:00Z">
        <w:r w:rsidRPr="00C17AA1" w:rsidDel="00450D7F">
          <w:rPr>
            <w:rFonts w:ascii="Arial" w:hAnsi="Arial" w:cs="Arial"/>
            <w:sz w:val="20"/>
            <w:szCs w:val="20"/>
            <w:rtl/>
          </w:rPr>
          <w:delText>היה</w:delText>
        </w:r>
      </w:del>
      <w:r w:rsidRPr="00C17AA1">
        <w:rPr>
          <w:rFonts w:ascii="Arial" w:hAnsi="Arial" w:cs="Arial"/>
          <w:sz w:val="20"/>
          <w:szCs w:val="20"/>
          <w:rtl/>
        </w:rPr>
        <w:t xml:space="preserve"> מרחק ווירטואלי זהה </w:t>
      </w:r>
      <w:ins w:id="38" w:author="Ariel" w:date="2012-08-06T01:01:00Z">
        <w:r>
          <w:rPr>
            <w:rFonts w:ascii="Arial" w:hAnsi="Arial" w:cs="Arial"/>
            <w:sz w:val="20"/>
            <w:szCs w:val="20"/>
            <w:rtl/>
          </w:rPr>
          <w:t xml:space="preserve">למרחק </w:t>
        </w:r>
      </w:ins>
      <w:del w:id="39" w:author="Ariel" w:date="2012-08-06T01:01:00Z">
        <w:r w:rsidRPr="00C17AA1" w:rsidDel="00450D7F">
          <w:rPr>
            <w:rFonts w:ascii="Arial" w:hAnsi="Arial" w:cs="Arial"/>
            <w:sz w:val="20"/>
            <w:szCs w:val="20"/>
            <w:rtl/>
          </w:rPr>
          <w:delText>ל</w:delText>
        </w:r>
      </w:del>
      <w:ins w:id="40" w:author="Ariel" w:date="2012-08-06T01:01:00Z">
        <w:r>
          <w:rPr>
            <w:rFonts w:ascii="Arial" w:hAnsi="Arial" w:cs="Arial"/>
            <w:sz w:val="20"/>
            <w:szCs w:val="20"/>
            <w:rtl/>
          </w:rPr>
          <w:t>ה</w:t>
        </w:r>
      </w:ins>
      <w:r w:rsidRPr="00C17AA1">
        <w:rPr>
          <w:rFonts w:ascii="Arial" w:hAnsi="Arial" w:cs="Arial"/>
          <w:sz w:val="20"/>
          <w:szCs w:val="20"/>
          <w:rtl/>
        </w:rPr>
        <w:t>פיסי, כלומר אין עיוות.</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ערך גדול מ1, מרחק ווירטואלי גבוה ביחס לפיסי, וככל שיהיה גבוה יותר כך העיוות יהיה גדול יותר ובולט יותר.</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ערך קטן מ1, מרחק פיסי גבוה ביחס לווירטואלי (מצב שיהיה נדיר יותר כנראה) ויבטא בעצם עיוות שלילי (ויש להניח שיהיה גם מתון יותר)</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כמו כן, ה</w:t>
      </w:r>
      <w:ins w:id="41" w:author="Ariel" w:date="2012-08-06T01:02:00Z">
        <w:r>
          <w:rPr>
            <w:rFonts w:ascii="Arial" w:hAnsi="Arial" w:cs="Arial"/>
            <w:sz w:val="20"/>
            <w:szCs w:val="20"/>
            <w:rtl/>
          </w:rPr>
          <w:t>צגת העיוותים</w:t>
        </w:r>
      </w:ins>
      <w:del w:id="42" w:author="Ariel" w:date="2012-08-06T01:02:00Z">
        <w:r w:rsidRPr="00C17AA1" w:rsidDel="00663D41">
          <w:rPr>
            <w:rFonts w:ascii="Arial" w:hAnsi="Arial" w:cs="Arial"/>
            <w:sz w:val="20"/>
            <w:szCs w:val="20"/>
            <w:rtl/>
          </w:rPr>
          <w:delText>יא</w:delText>
        </w:r>
      </w:del>
      <w:r w:rsidRPr="00C17AA1">
        <w:rPr>
          <w:rFonts w:ascii="Arial" w:hAnsi="Arial" w:cs="Arial"/>
          <w:sz w:val="20"/>
          <w:szCs w:val="20"/>
          <w:rtl/>
        </w:rPr>
        <w:t xml:space="preserve"> אינה מתחשבת בגורמים חיצוניים כמו המיקום עצמו.</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אפשרויות אחרות שהועלו היו:</w:t>
      </w:r>
    </w:p>
    <w:p w:rsidR="00A612E8" w:rsidRPr="00C17AA1" w:rsidRDefault="00A612E8" w:rsidP="00C17AA1">
      <w:pPr>
        <w:numPr>
          <w:ilvl w:val="0"/>
          <w:numId w:val="14"/>
        </w:numPr>
        <w:bidi/>
        <w:spacing w:line="240" w:lineRule="auto"/>
        <w:rPr>
          <w:rFonts w:ascii="Arial" w:hAnsi="Arial" w:cs="Arial"/>
          <w:sz w:val="20"/>
          <w:szCs w:val="20"/>
          <w:rtl/>
        </w:rPr>
      </w:pPr>
      <w:r w:rsidRPr="00C17AA1">
        <w:rPr>
          <w:rFonts w:ascii="Arial" w:hAnsi="Arial" w:cs="Arial"/>
          <w:sz w:val="20"/>
          <w:szCs w:val="20"/>
          <w:rtl/>
        </w:rPr>
        <w:t xml:space="preserve">הצגת המרחק הווירטואלי על ציר </w:t>
      </w:r>
      <w:r w:rsidRPr="00C17AA1">
        <w:rPr>
          <w:rFonts w:ascii="Arial" w:hAnsi="Arial" w:cs="Arial"/>
          <w:sz w:val="20"/>
          <w:szCs w:val="20"/>
        </w:rPr>
        <w:t>Z</w:t>
      </w:r>
      <w:r w:rsidRPr="00C17AA1">
        <w:rPr>
          <w:rFonts w:ascii="Arial" w:hAnsi="Arial" w:cs="Arial"/>
          <w:sz w:val="20"/>
          <w:szCs w:val="20"/>
          <w:rtl/>
        </w:rPr>
        <w:t>, וכך למעשה הגובה(</w:t>
      </w:r>
      <w:r w:rsidRPr="00C17AA1">
        <w:rPr>
          <w:rFonts w:ascii="Arial" w:hAnsi="Arial" w:cs="Arial"/>
          <w:sz w:val="20"/>
          <w:szCs w:val="20"/>
        </w:rPr>
        <w:t>Z</w:t>
      </w:r>
      <w:r w:rsidRPr="00C17AA1">
        <w:rPr>
          <w:rFonts w:ascii="Arial" w:hAnsi="Arial" w:cs="Arial"/>
          <w:sz w:val="20"/>
          <w:szCs w:val="20"/>
          <w:rtl/>
        </w:rPr>
        <w:t>), מתרומם בהתאם לעיוות, אולם היא נפסלה משום שככל שהמרחק בין האתרים גדל, כך הגובה גדל גם הוא, והתוצאה למעשה אינה אובייקטיבית.</w:t>
      </w:r>
    </w:p>
    <w:p w:rsidR="00A612E8" w:rsidRPr="00C17AA1" w:rsidRDefault="00A612E8" w:rsidP="00C17AA1">
      <w:pPr>
        <w:numPr>
          <w:ilvl w:val="0"/>
          <w:numId w:val="14"/>
        </w:numPr>
        <w:bidi/>
        <w:spacing w:line="240" w:lineRule="auto"/>
        <w:rPr>
          <w:rFonts w:ascii="Arial" w:hAnsi="Arial" w:cs="Arial"/>
          <w:sz w:val="20"/>
          <w:szCs w:val="20"/>
          <w:rtl/>
        </w:rPr>
      </w:pPr>
      <w:r w:rsidRPr="00C17AA1">
        <w:rPr>
          <w:rFonts w:ascii="Arial" w:hAnsi="Arial" w:cs="Arial"/>
          <w:sz w:val="20"/>
          <w:szCs w:val="20"/>
          <w:rtl/>
        </w:rPr>
        <w:t>הצגת ההפרש בין המרחק הווירטואלי למרחק הפיזי, וכך למעשה הגובה משתנה ביחס לגודל העיוות, אולם גם היא נפסלה משום שככל שמרחק בין אתרים גדול יותר, כך ההפרש יכול להיות גדול יותר וגם תוצאה זו אינה אובייקטיבית.</w:t>
      </w:r>
    </w:p>
    <w:p w:rsidR="00A612E8" w:rsidRPr="00C17AA1" w:rsidRDefault="00A612E8" w:rsidP="00C17AA1">
      <w:pPr>
        <w:bidi/>
        <w:rPr>
          <w:rFonts w:ascii="Arial" w:hAnsi="Arial" w:cs="Arial"/>
          <w:sz w:val="20"/>
          <w:szCs w:val="20"/>
          <w:rtl/>
        </w:rPr>
      </w:pPr>
      <w:r w:rsidRPr="00C17AA1">
        <w:rPr>
          <w:rFonts w:ascii="Arial" w:hAnsi="Arial" w:cs="Arial"/>
          <w:sz w:val="20"/>
          <w:szCs w:val="20"/>
          <w:rtl/>
        </w:rPr>
        <w:t xml:space="preserve">כך למעשה גרף התוצאה נותן ביטוי אובייקטיבי ומקסימאלי לעיוות עצמו ובגלל שהתוצאה מוצגת ביחס למשטח </w:t>
      </w:r>
      <w:r w:rsidRPr="00C17AA1">
        <w:rPr>
          <w:rFonts w:ascii="Arial" w:hAnsi="Arial" w:cs="Arial"/>
          <w:sz w:val="20"/>
          <w:szCs w:val="20"/>
        </w:rPr>
        <w:t>XY</w:t>
      </w:r>
      <w:r w:rsidRPr="00C17AA1">
        <w:rPr>
          <w:rFonts w:ascii="Arial" w:hAnsi="Arial" w:cs="Arial"/>
          <w:sz w:val="20"/>
          <w:szCs w:val="20"/>
          <w:rtl/>
        </w:rPr>
        <w:t xml:space="preserve"> שהוא למעשה משטח המיקומים הפיסיים של האתרים, ניתן לפענח אזורי עיוות שונים על פני השטח.</w:t>
      </w:r>
    </w:p>
    <w:p w:rsidR="00A612E8" w:rsidRPr="00C17AA1" w:rsidRDefault="00A612E8" w:rsidP="00C17AA1">
      <w:pPr>
        <w:bidi/>
        <w:rPr>
          <w:rFonts w:ascii="Arial" w:hAnsi="Arial" w:cs="Arial"/>
          <w:sz w:val="20"/>
          <w:szCs w:val="20"/>
          <w:rtl/>
        </w:rPr>
      </w:pPr>
      <w:r w:rsidRPr="00C17AA1">
        <w:rPr>
          <w:rFonts w:ascii="Arial" w:hAnsi="Arial" w:cs="Arial"/>
          <w:sz w:val="20"/>
          <w:szCs w:val="20"/>
          <w:rtl/>
        </w:rPr>
        <w:t xml:space="preserve">בעזרת פונקצית </w:t>
      </w:r>
      <w:r w:rsidRPr="00C17AA1">
        <w:rPr>
          <w:rFonts w:ascii="Arial" w:hAnsi="Arial" w:cs="Arial"/>
          <w:sz w:val="20"/>
          <w:szCs w:val="20"/>
        </w:rPr>
        <w:t>TPAPS</w:t>
      </w:r>
      <w:r w:rsidRPr="00C17AA1">
        <w:rPr>
          <w:rFonts w:ascii="Arial" w:hAnsi="Arial" w:cs="Arial"/>
          <w:sz w:val="20"/>
          <w:szCs w:val="20"/>
          <w:rtl/>
        </w:rPr>
        <w:t xml:space="preserve"> של מטלב נוכל להסיק מאוסף נקודות המדגם אל כלל הגרף.</w:t>
      </w:r>
    </w:p>
    <w:p w:rsidR="00A612E8" w:rsidRPr="00C17AA1" w:rsidRDefault="00A612E8" w:rsidP="00C17AA1">
      <w:pPr>
        <w:bidi/>
        <w:rPr>
          <w:rFonts w:ascii="Arial" w:hAnsi="Arial" w:cs="Arial"/>
          <w:sz w:val="20"/>
          <w:szCs w:val="20"/>
          <w:rtl/>
        </w:rPr>
      </w:pPr>
      <w:r w:rsidRPr="00C17AA1">
        <w:rPr>
          <w:rFonts w:ascii="Arial" w:hAnsi="Arial" w:cs="Arial"/>
          <w:sz w:val="20"/>
          <w:szCs w:val="20"/>
          <w:rtl/>
        </w:rPr>
        <w:t xml:space="preserve">פונקצית </w:t>
      </w:r>
      <w:r w:rsidRPr="00C17AA1">
        <w:rPr>
          <w:rFonts w:ascii="Arial" w:hAnsi="Arial" w:cs="Arial"/>
          <w:sz w:val="20"/>
          <w:szCs w:val="20"/>
        </w:rPr>
        <w:t>TPAPS</w:t>
      </w:r>
      <w:r w:rsidRPr="00C17AA1">
        <w:rPr>
          <w:rFonts w:ascii="Arial" w:hAnsi="Arial" w:cs="Arial"/>
          <w:sz w:val="20"/>
          <w:szCs w:val="20"/>
          <w:rtl/>
        </w:rPr>
        <w:t xml:space="preserve"> – היא פונקציה שבהינתן נקודות על משטח וערכים מתאימים להן, יכולה לחשב בעזרת שימוש באנרגיה מינימאלית בין הנקודות, את ה</w:t>
      </w:r>
      <w:r w:rsidRPr="00C17AA1">
        <w:rPr>
          <w:rFonts w:ascii="Arial" w:hAnsi="Arial" w:cs="Arial"/>
          <w:sz w:val="20"/>
          <w:szCs w:val="20"/>
        </w:rPr>
        <w:t>SPLINE</w:t>
      </w:r>
      <w:r w:rsidRPr="00C17AA1">
        <w:rPr>
          <w:rFonts w:ascii="Arial" w:hAnsi="Arial" w:cs="Arial"/>
          <w:sz w:val="20"/>
          <w:szCs w:val="20"/>
          <w:rtl/>
        </w:rPr>
        <w:t xml:space="preserve"> דרכן, כלומר במקרה שלנו, ממצעת את הגרף על כל שטחו כשלרשותה אוסף נקודות מדגם.</w:t>
      </w:r>
    </w:p>
    <w:p w:rsidR="00A612E8" w:rsidRPr="00C17AA1" w:rsidRDefault="00A612E8" w:rsidP="00C17AA1">
      <w:pPr>
        <w:bidi/>
        <w:rPr>
          <w:rFonts w:ascii="Arial" w:hAnsi="Arial" w:cs="Arial"/>
          <w:sz w:val="20"/>
          <w:szCs w:val="20"/>
          <w:rtl/>
        </w:rPr>
      </w:pPr>
    </w:p>
    <w:p w:rsidR="00A612E8" w:rsidRPr="00C17AA1" w:rsidRDefault="00A612E8" w:rsidP="00C17AA1">
      <w:pPr>
        <w:pStyle w:val="Heading3"/>
        <w:rPr>
          <w:rtl/>
        </w:rPr>
      </w:pPr>
      <w:bookmarkStart w:id="43" w:name="_דוגמאות_לאופן_בו"/>
      <w:bookmarkEnd w:id="43"/>
      <w:r w:rsidRPr="00C17AA1">
        <w:rPr>
          <w:rtl/>
        </w:rPr>
        <w:t>דוגמאות לאופן בו נציג את התוצאות</w:t>
      </w:r>
    </w:p>
    <w:p w:rsidR="00A612E8" w:rsidRPr="00C17AA1" w:rsidRDefault="00A612E8" w:rsidP="00C17AA1">
      <w:pPr>
        <w:keepNext/>
        <w:bidi/>
        <w:jc w:val="center"/>
        <w:rPr>
          <w:rFonts w:ascii="Arial" w:hAnsi="Arial" w:cs="Arial"/>
          <w:sz w:val="20"/>
          <w:szCs w:val="20"/>
        </w:rPr>
      </w:pPr>
      <w:commentRangeStart w:id="44"/>
      <w:r w:rsidRPr="004A3C88">
        <w:rPr>
          <w:rFonts w:ascii="Arial" w:hAnsi="Arial" w:cs="Arial"/>
          <w:noProof/>
          <w:sz w:val="20"/>
          <w:szCs w:val="20"/>
        </w:rPr>
        <w:pict>
          <v:shape id="Picture 3" o:spid="_x0000_i1029" type="#_x0000_t75" style="width:414pt;height:148.5pt;visibility:visible">
            <v:imagedata r:id="rId13" o:title=""/>
          </v:shape>
        </w:pict>
      </w:r>
      <w:commentRangeEnd w:id="44"/>
      <w:r>
        <w:rPr>
          <w:rStyle w:val="CommentReference"/>
          <w:vanish/>
          <w:rtl/>
        </w:rPr>
        <w:commentReference w:id="44"/>
      </w:r>
    </w:p>
    <w:p w:rsidR="00A612E8" w:rsidRPr="00C17AA1" w:rsidRDefault="00A612E8" w:rsidP="00C17AA1">
      <w:pPr>
        <w:pStyle w:val="Caption"/>
        <w:bidi/>
        <w:rPr>
          <w:rFonts w:ascii="Arial" w:hAnsi="Arial" w:cs="Arial"/>
          <w:b w:val="0"/>
          <w:bCs w:val="0"/>
          <w:rtl/>
        </w:rPr>
      </w:pPr>
      <w:bookmarkStart w:id="45" w:name="_Toc325495959"/>
      <w:r w:rsidRPr="00C17AA1">
        <w:rPr>
          <w:rFonts w:ascii="Arial" w:hAnsi="Arial" w:cs="Arial"/>
          <w:b w:val="0"/>
          <w:bCs w:val="0"/>
          <w:rtl/>
        </w:rPr>
        <w:t>איור</w:t>
      </w:r>
      <w:r w:rsidRPr="00C17AA1">
        <w:rPr>
          <w:rFonts w:ascii="Arial" w:hAnsi="Arial" w:cs="Arial"/>
          <w:b w:val="0"/>
          <w:bCs w:val="0"/>
        </w:rPr>
        <w:t xml:space="preserve"> </w:t>
      </w:r>
      <w:r w:rsidRPr="00C17AA1">
        <w:rPr>
          <w:rFonts w:ascii="Arial" w:hAnsi="Arial" w:cs="Arial"/>
          <w:b w:val="0"/>
          <w:bCs w:val="0"/>
        </w:rPr>
        <w:fldChar w:fldCharType="begin"/>
      </w:r>
      <w:r w:rsidRPr="00C17AA1">
        <w:rPr>
          <w:rFonts w:ascii="Arial" w:hAnsi="Arial" w:cs="Arial"/>
          <w:b w:val="0"/>
          <w:bCs w:val="0"/>
        </w:rPr>
        <w:instrText xml:space="preserve"> SEQ </w:instrText>
      </w:r>
      <w:r w:rsidRPr="00C17AA1">
        <w:rPr>
          <w:rFonts w:ascii="Arial" w:hAnsi="Arial" w:cs="Arial"/>
          <w:b w:val="0"/>
          <w:bCs w:val="0"/>
          <w:rtl/>
        </w:rPr>
        <w:instrText>איור</w:instrText>
      </w:r>
      <w:r w:rsidRPr="00C17AA1">
        <w:rPr>
          <w:rFonts w:ascii="Arial" w:hAnsi="Arial" w:cs="Arial"/>
          <w:b w:val="0"/>
          <w:bCs w:val="0"/>
        </w:rPr>
        <w:instrText xml:space="preserve"> \* ARABIC </w:instrText>
      </w:r>
      <w:r w:rsidRPr="00C17AA1">
        <w:rPr>
          <w:rFonts w:ascii="Arial" w:hAnsi="Arial" w:cs="Arial"/>
          <w:b w:val="0"/>
          <w:bCs w:val="0"/>
        </w:rPr>
        <w:fldChar w:fldCharType="separate"/>
      </w:r>
      <w:r w:rsidRPr="00C17AA1">
        <w:rPr>
          <w:rFonts w:ascii="Arial" w:hAnsi="Arial" w:cs="Arial"/>
          <w:b w:val="0"/>
          <w:bCs w:val="0"/>
        </w:rPr>
        <w:t>1</w:t>
      </w:r>
      <w:r w:rsidRPr="00C17AA1">
        <w:rPr>
          <w:rFonts w:ascii="Arial" w:hAnsi="Arial" w:cs="Arial"/>
          <w:b w:val="0"/>
          <w:bCs w:val="0"/>
        </w:rPr>
        <w:fldChar w:fldCharType="end"/>
      </w:r>
      <w:r w:rsidRPr="00C17AA1">
        <w:rPr>
          <w:rFonts w:ascii="Arial" w:hAnsi="Arial" w:cs="Arial"/>
          <w:b w:val="0"/>
          <w:bCs w:val="0"/>
        </w:rPr>
        <w:t xml:space="preserve"> </w:t>
      </w:r>
      <w:r w:rsidRPr="00C17AA1">
        <w:rPr>
          <w:rFonts w:ascii="Arial" w:hAnsi="Arial" w:cs="Arial"/>
          <w:b w:val="0"/>
          <w:bCs w:val="0"/>
          <w:rtl/>
        </w:rPr>
        <w:t>- תצוגה תלת-מימדית של הנקודות ועיוותי המרחקים, יחד עם ביטוי כרומטי של התוצאות</w:t>
      </w:r>
      <w:bookmarkEnd w:id="45"/>
    </w:p>
    <w:p w:rsidR="00A612E8" w:rsidRPr="00C17AA1" w:rsidRDefault="00A612E8" w:rsidP="00C17AA1">
      <w:pPr>
        <w:bidi/>
        <w:rPr>
          <w:rFonts w:ascii="Arial" w:hAnsi="Arial" w:cs="Arial"/>
          <w:sz w:val="20"/>
          <w:szCs w:val="20"/>
          <w:rtl/>
        </w:rPr>
      </w:pPr>
    </w:p>
    <w:p w:rsidR="00A612E8" w:rsidRPr="00C17AA1" w:rsidRDefault="00A612E8" w:rsidP="00C17AA1">
      <w:pPr>
        <w:bidi/>
        <w:rPr>
          <w:rFonts w:ascii="Arial" w:hAnsi="Arial" w:cs="Arial"/>
          <w:sz w:val="20"/>
          <w:szCs w:val="20"/>
        </w:rPr>
      </w:pPr>
      <w:r w:rsidRPr="00C17AA1">
        <w:rPr>
          <w:rFonts w:ascii="Arial" w:hAnsi="Arial" w:cs="Arial"/>
          <w:sz w:val="20"/>
          <w:szCs w:val="20"/>
          <w:rtl/>
        </w:rPr>
        <w:t xml:space="preserve">באיור למעלה ניתן לראות אוסף נקודות שחורות שהן נקודות המדגם, אליהן נמדד המרחק מאתר המקור הממוקם במרכז הגרף. כל הנקודות מפוזרות על פני משטח </w:t>
      </w:r>
      <w:r w:rsidRPr="00C17AA1">
        <w:rPr>
          <w:rFonts w:ascii="Arial" w:hAnsi="Arial" w:cs="Arial"/>
          <w:sz w:val="20"/>
          <w:szCs w:val="20"/>
        </w:rPr>
        <w:t>XY</w:t>
      </w:r>
      <w:r w:rsidRPr="00C17AA1">
        <w:rPr>
          <w:rFonts w:ascii="Arial" w:hAnsi="Arial" w:cs="Arial"/>
          <w:sz w:val="20"/>
          <w:szCs w:val="20"/>
          <w:rtl/>
        </w:rPr>
        <w:t xml:space="preserve"> לפי קואורדינטות האורך והרוחב שלהן, גובה הגרף - </w:t>
      </w:r>
      <w:r w:rsidRPr="00C17AA1">
        <w:rPr>
          <w:rFonts w:ascii="Arial" w:hAnsi="Arial" w:cs="Arial"/>
          <w:sz w:val="20"/>
          <w:szCs w:val="20"/>
        </w:rPr>
        <w:t>Z</w:t>
      </w:r>
      <w:r w:rsidRPr="00C17AA1">
        <w:rPr>
          <w:rFonts w:ascii="Arial" w:hAnsi="Arial" w:cs="Arial"/>
          <w:sz w:val="20"/>
          <w:szCs w:val="20"/>
          <w:rtl/>
        </w:rPr>
        <w:t xml:space="preserve"> הוא תוצאת היחס בין המרחק הווירטואלי למרחק האמיתי (הגיאוגרפי).</w:t>
      </w:r>
    </w:p>
    <w:p w:rsidR="00A612E8" w:rsidRPr="00C17AA1" w:rsidRDefault="00A612E8" w:rsidP="00C17AA1">
      <w:pPr>
        <w:bidi/>
        <w:rPr>
          <w:rFonts w:ascii="Arial" w:hAnsi="Arial" w:cs="Arial"/>
          <w:sz w:val="20"/>
          <w:szCs w:val="20"/>
          <w:rtl/>
        </w:rPr>
      </w:pPr>
      <w:r w:rsidRPr="00C17AA1">
        <w:rPr>
          <w:rFonts w:ascii="Arial" w:hAnsi="Arial" w:cs="Arial"/>
          <w:sz w:val="20"/>
          <w:szCs w:val="20"/>
          <w:rtl/>
        </w:rPr>
        <w:t>ניתן להבחין(בגרף בצד שמאל ולמטה) כי באזור החלק הקדמי והאחורי</w:t>
      </w:r>
      <w:r>
        <w:rPr>
          <w:rFonts w:ascii="Arial" w:hAnsi="Arial" w:cs="Arial"/>
          <w:sz w:val="20"/>
          <w:szCs w:val="20"/>
          <w:rtl/>
        </w:rPr>
        <w:t xml:space="preserve"> (בצבעים אדום וצהוב)</w:t>
      </w:r>
      <w:r w:rsidRPr="00C17AA1">
        <w:rPr>
          <w:rFonts w:ascii="Arial" w:hAnsi="Arial" w:cs="Arial"/>
          <w:sz w:val="20"/>
          <w:szCs w:val="20"/>
          <w:rtl/>
        </w:rPr>
        <w:t xml:space="preserve"> ישנו עיוות גבוה, ואילו באזור הצדדים </w:t>
      </w:r>
      <w:r>
        <w:rPr>
          <w:rFonts w:ascii="Arial" w:hAnsi="Arial" w:cs="Arial"/>
          <w:sz w:val="20"/>
          <w:szCs w:val="20"/>
          <w:rtl/>
        </w:rPr>
        <w:t xml:space="preserve">(בצבע כחול) </w:t>
      </w:r>
      <w:r w:rsidRPr="00C17AA1">
        <w:rPr>
          <w:rFonts w:ascii="Arial" w:hAnsi="Arial" w:cs="Arial"/>
          <w:sz w:val="20"/>
          <w:szCs w:val="20"/>
          <w:rtl/>
        </w:rPr>
        <w:t>כמעט ואין עיוות.</w:t>
      </w:r>
    </w:p>
    <w:p w:rsidR="00A612E8" w:rsidRPr="00C17AA1" w:rsidRDefault="00A612E8" w:rsidP="00C17AA1">
      <w:pPr>
        <w:keepNext/>
        <w:bidi/>
        <w:jc w:val="center"/>
        <w:rPr>
          <w:rFonts w:ascii="Arial" w:hAnsi="Arial" w:cs="Arial"/>
          <w:sz w:val="20"/>
          <w:szCs w:val="20"/>
        </w:rPr>
      </w:pPr>
      <w:r w:rsidRPr="004A3C88">
        <w:rPr>
          <w:rFonts w:ascii="Arial" w:hAnsi="Arial" w:cs="Arial"/>
          <w:noProof/>
          <w:sz w:val="20"/>
          <w:szCs w:val="20"/>
        </w:rPr>
        <w:pict>
          <v:shape id="_x0000_i1030" type="#_x0000_t75" style="width:160.5pt;height:154.5pt;visibility:visible">
            <v:imagedata r:id="rId15" o:title=""/>
          </v:shape>
        </w:pict>
      </w:r>
    </w:p>
    <w:p w:rsidR="00A612E8" w:rsidRPr="00C17AA1" w:rsidRDefault="00A612E8" w:rsidP="00C17AA1">
      <w:pPr>
        <w:pStyle w:val="Caption"/>
        <w:bidi/>
        <w:rPr>
          <w:rFonts w:ascii="Arial" w:hAnsi="Arial" w:cs="Arial"/>
          <w:b w:val="0"/>
          <w:bCs w:val="0"/>
          <w:rtl/>
        </w:rPr>
      </w:pPr>
      <w:bookmarkStart w:id="46" w:name="_Toc325495960"/>
      <w:r w:rsidRPr="00C17AA1">
        <w:rPr>
          <w:rFonts w:ascii="Arial" w:hAnsi="Arial" w:cs="Arial"/>
          <w:b w:val="0"/>
          <w:bCs w:val="0"/>
          <w:rtl/>
        </w:rPr>
        <w:t>איור</w:t>
      </w:r>
      <w:r w:rsidRPr="00C17AA1">
        <w:rPr>
          <w:rFonts w:ascii="Arial" w:hAnsi="Arial" w:cs="Arial"/>
          <w:b w:val="0"/>
          <w:bCs w:val="0"/>
        </w:rPr>
        <w:t xml:space="preserve"> </w:t>
      </w:r>
      <w:r w:rsidRPr="00C17AA1">
        <w:rPr>
          <w:rFonts w:ascii="Arial" w:hAnsi="Arial" w:cs="Arial"/>
          <w:b w:val="0"/>
          <w:bCs w:val="0"/>
        </w:rPr>
        <w:fldChar w:fldCharType="begin"/>
      </w:r>
      <w:r w:rsidRPr="00C17AA1">
        <w:rPr>
          <w:rFonts w:ascii="Arial" w:hAnsi="Arial" w:cs="Arial"/>
          <w:b w:val="0"/>
          <w:bCs w:val="0"/>
        </w:rPr>
        <w:instrText xml:space="preserve"> SEQ </w:instrText>
      </w:r>
      <w:r w:rsidRPr="00C17AA1">
        <w:rPr>
          <w:rFonts w:ascii="Arial" w:hAnsi="Arial" w:cs="Arial"/>
          <w:b w:val="0"/>
          <w:bCs w:val="0"/>
          <w:rtl/>
        </w:rPr>
        <w:instrText>איור</w:instrText>
      </w:r>
      <w:r w:rsidRPr="00C17AA1">
        <w:rPr>
          <w:rFonts w:ascii="Arial" w:hAnsi="Arial" w:cs="Arial"/>
          <w:b w:val="0"/>
          <w:bCs w:val="0"/>
        </w:rPr>
        <w:instrText xml:space="preserve"> \* ARABIC </w:instrText>
      </w:r>
      <w:r w:rsidRPr="00C17AA1">
        <w:rPr>
          <w:rFonts w:ascii="Arial" w:hAnsi="Arial" w:cs="Arial"/>
          <w:b w:val="0"/>
          <w:bCs w:val="0"/>
        </w:rPr>
        <w:fldChar w:fldCharType="separate"/>
      </w:r>
      <w:r w:rsidRPr="00C17AA1">
        <w:rPr>
          <w:rFonts w:ascii="Arial" w:hAnsi="Arial" w:cs="Arial"/>
          <w:b w:val="0"/>
          <w:bCs w:val="0"/>
        </w:rPr>
        <w:t>2</w:t>
      </w:r>
      <w:r w:rsidRPr="00C17AA1">
        <w:rPr>
          <w:rFonts w:ascii="Arial" w:hAnsi="Arial" w:cs="Arial"/>
          <w:b w:val="0"/>
          <w:bCs w:val="0"/>
        </w:rPr>
        <w:fldChar w:fldCharType="end"/>
      </w:r>
      <w:r w:rsidRPr="00C17AA1">
        <w:rPr>
          <w:rFonts w:ascii="Arial" w:hAnsi="Arial" w:cs="Arial"/>
          <w:b w:val="0"/>
          <w:bCs w:val="0"/>
        </w:rPr>
        <w:t xml:space="preserve"> </w:t>
      </w:r>
      <w:r w:rsidRPr="00C17AA1">
        <w:rPr>
          <w:rFonts w:ascii="Arial" w:hAnsi="Arial" w:cs="Arial"/>
          <w:b w:val="0"/>
          <w:bCs w:val="0"/>
          <w:rtl/>
        </w:rPr>
        <w:t>- תצוגה דו-ממדית של הנקודות ועיוותי המרחקים, עם ביטוי כרומטי של התוצאות</w:t>
      </w:r>
      <w:bookmarkEnd w:id="46"/>
    </w:p>
    <w:p w:rsidR="00A612E8" w:rsidRPr="00C17AA1" w:rsidRDefault="00A612E8" w:rsidP="00C17AA1">
      <w:pPr>
        <w:bidi/>
        <w:rPr>
          <w:rFonts w:ascii="Arial" w:hAnsi="Arial" w:cs="Arial"/>
          <w:sz w:val="20"/>
          <w:szCs w:val="20"/>
          <w:rtl/>
        </w:rPr>
      </w:pPr>
    </w:p>
    <w:p w:rsidR="00A612E8" w:rsidRDefault="00A612E8" w:rsidP="0051373C">
      <w:pPr>
        <w:bidi/>
        <w:spacing w:before="120" w:after="120"/>
        <w:ind w:left="360"/>
        <w:jc w:val="both"/>
        <w:rPr>
          <w:rFonts w:ascii="Arial" w:hAnsi="Arial" w:cs="Arial"/>
          <w:sz w:val="20"/>
          <w:szCs w:val="20"/>
          <w:rtl/>
        </w:rPr>
      </w:pPr>
    </w:p>
    <w:p w:rsidR="00A612E8" w:rsidRPr="00551AD4" w:rsidRDefault="00A612E8" w:rsidP="0051373C">
      <w:pPr>
        <w:bidi/>
        <w:spacing w:before="120" w:after="120"/>
        <w:ind w:left="360"/>
        <w:jc w:val="both"/>
        <w:rPr>
          <w:rFonts w:ascii="Arial" w:hAnsi="Arial" w:cs="Arial"/>
          <w:sz w:val="20"/>
          <w:szCs w:val="20"/>
          <w:rtl/>
        </w:rPr>
      </w:pPr>
    </w:p>
    <w:p w:rsidR="00A612E8" w:rsidRPr="00FA6CEC" w:rsidRDefault="00A612E8" w:rsidP="0051373C">
      <w:pPr>
        <w:pStyle w:val="Heading1"/>
        <w:rPr>
          <w:rtl/>
        </w:rPr>
      </w:pPr>
      <w:bookmarkStart w:id="47" w:name="_Ref43721639"/>
      <w:bookmarkStart w:id="48" w:name="_Toc312310376"/>
      <w:r w:rsidRPr="00FA6CEC">
        <w:rPr>
          <w:rtl/>
        </w:rPr>
        <w:t>סימולציה</w:t>
      </w:r>
      <w:bookmarkEnd w:id="47"/>
      <w:bookmarkEnd w:id="48"/>
    </w:p>
    <w:p w:rsidR="00A612E8" w:rsidRDefault="00A612E8" w:rsidP="0051373C">
      <w:pPr>
        <w:bidi/>
        <w:spacing w:before="120" w:after="120"/>
        <w:ind w:left="360"/>
        <w:jc w:val="both"/>
        <w:rPr>
          <w:rFonts w:ascii="Arial" w:hAnsi="Arial" w:cs="Arial"/>
          <w:sz w:val="20"/>
          <w:szCs w:val="20"/>
          <w:rtl/>
        </w:rPr>
      </w:pPr>
      <w:r w:rsidRPr="00551AD4">
        <w:rPr>
          <w:rFonts w:ascii="Arial" w:hAnsi="Arial" w:cs="Arial"/>
          <w:sz w:val="20"/>
          <w:szCs w:val="20"/>
          <w:rtl/>
        </w:rPr>
        <w:t>בפרק זה תתואר סביבת הסימולציה</w:t>
      </w:r>
      <w:r>
        <w:rPr>
          <w:rFonts w:ascii="Arial" w:hAnsi="Arial" w:cs="Arial"/>
          <w:sz w:val="20"/>
          <w:szCs w:val="20"/>
          <w:rtl/>
        </w:rPr>
        <w:t xml:space="preserve"> </w:t>
      </w:r>
      <w:r w:rsidRPr="00551AD4">
        <w:rPr>
          <w:rFonts w:ascii="Arial" w:hAnsi="Arial" w:cs="Arial"/>
          <w:sz w:val="20"/>
          <w:szCs w:val="20"/>
          <w:rtl/>
        </w:rPr>
        <w:t xml:space="preserve"> (אם רלבנטי)</w:t>
      </w:r>
    </w:p>
    <w:p w:rsidR="00A612E8" w:rsidDel="00CE194E" w:rsidRDefault="00A612E8" w:rsidP="00EF62BA">
      <w:pPr>
        <w:bidi/>
        <w:spacing w:before="120" w:after="120"/>
        <w:ind w:left="360"/>
        <w:jc w:val="both"/>
        <w:rPr>
          <w:del w:id="49" w:author="Ariel" w:date="2012-08-06T01:08:00Z"/>
          <w:rFonts w:ascii="Arial" w:hAnsi="Arial" w:cs="Arial"/>
          <w:sz w:val="20"/>
          <w:szCs w:val="20"/>
          <w:rtl/>
        </w:rPr>
      </w:pPr>
    </w:p>
    <w:p w:rsidR="00A612E8" w:rsidDel="00CE194E" w:rsidRDefault="00A612E8" w:rsidP="00EF62BA">
      <w:pPr>
        <w:bidi/>
        <w:spacing w:before="120" w:after="120"/>
        <w:ind w:left="360"/>
        <w:jc w:val="both"/>
        <w:rPr>
          <w:del w:id="50" w:author="Ariel" w:date="2012-08-06T01:08:00Z"/>
          <w:rFonts w:ascii="Arial" w:hAnsi="Arial" w:cs="Arial"/>
          <w:sz w:val="20"/>
          <w:szCs w:val="20"/>
          <w:rtl/>
        </w:rPr>
      </w:pPr>
    </w:p>
    <w:p w:rsidR="00A612E8" w:rsidDel="00CE194E" w:rsidRDefault="00A612E8" w:rsidP="00EF62BA">
      <w:pPr>
        <w:bidi/>
        <w:spacing w:before="120" w:after="120"/>
        <w:ind w:left="360"/>
        <w:jc w:val="both"/>
        <w:rPr>
          <w:del w:id="51" w:author="Ariel" w:date="2012-08-06T01:08:00Z"/>
          <w:rFonts w:ascii="Arial" w:hAnsi="Arial" w:cs="Arial"/>
          <w:sz w:val="20"/>
          <w:szCs w:val="20"/>
          <w:rtl/>
        </w:rPr>
      </w:pPr>
    </w:p>
    <w:p w:rsidR="00A612E8" w:rsidDel="00CE194E" w:rsidRDefault="00A612E8" w:rsidP="00EF62BA">
      <w:pPr>
        <w:bidi/>
        <w:spacing w:before="120" w:after="120"/>
        <w:ind w:left="360"/>
        <w:jc w:val="both"/>
        <w:rPr>
          <w:del w:id="52" w:author="Ariel" w:date="2012-08-06T01:08:00Z"/>
          <w:rFonts w:ascii="Arial" w:hAnsi="Arial" w:cs="Arial"/>
          <w:sz w:val="20"/>
          <w:szCs w:val="20"/>
          <w:rtl/>
        </w:rPr>
      </w:pPr>
    </w:p>
    <w:p w:rsidR="00A612E8" w:rsidDel="00CE194E" w:rsidRDefault="00A612E8" w:rsidP="00EF62BA">
      <w:pPr>
        <w:bidi/>
        <w:spacing w:before="120" w:after="120"/>
        <w:ind w:left="360"/>
        <w:jc w:val="both"/>
        <w:rPr>
          <w:del w:id="53" w:author="Ariel" w:date="2012-08-06T01:08:00Z"/>
          <w:rFonts w:ascii="Arial" w:hAnsi="Arial" w:cs="Arial"/>
          <w:sz w:val="20"/>
          <w:szCs w:val="20"/>
          <w:rtl/>
        </w:rPr>
      </w:pPr>
    </w:p>
    <w:p w:rsidR="00A612E8" w:rsidDel="00CE194E" w:rsidRDefault="00A612E8" w:rsidP="00EF62BA">
      <w:pPr>
        <w:bidi/>
        <w:spacing w:before="120" w:after="120"/>
        <w:ind w:left="360"/>
        <w:jc w:val="both"/>
        <w:rPr>
          <w:del w:id="54" w:author="Ariel" w:date="2012-08-06T01:08:00Z"/>
          <w:rFonts w:ascii="Arial" w:hAnsi="Arial" w:cs="Arial"/>
          <w:sz w:val="20"/>
          <w:szCs w:val="20"/>
          <w:rtl/>
        </w:rPr>
      </w:pPr>
    </w:p>
    <w:p w:rsidR="00A612E8" w:rsidDel="00CE194E" w:rsidRDefault="00A612E8" w:rsidP="00EF62BA">
      <w:pPr>
        <w:bidi/>
        <w:spacing w:before="120" w:after="120"/>
        <w:ind w:left="360"/>
        <w:jc w:val="both"/>
        <w:rPr>
          <w:del w:id="55" w:author="Ariel" w:date="2012-08-06T01:08:00Z"/>
          <w:rFonts w:ascii="Arial" w:hAnsi="Arial" w:cs="Arial"/>
          <w:sz w:val="20"/>
          <w:szCs w:val="20"/>
          <w:rtl/>
        </w:rPr>
      </w:pPr>
    </w:p>
    <w:p w:rsidR="00A612E8" w:rsidDel="00CE194E" w:rsidRDefault="00A612E8" w:rsidP="00EF62BA">
      <w:pPr>
        <w:bidi/>
        <w:spacing w:before="120" w:after="120"/>
        <w:ind w:left="360"/>
        <w:jc w:val="both"/>
        <w:rPr>
          <w:del w:id="56" w:author="Ariel" w:date="2012-08-06T01:08:00Z"/>
          <w:rFonts w:ascii="Arial" w:hAnsi="Arial" w:cs="Arial"/>
          <w:sz w:val="20"/>
          <w:szCs w:val="20"/>
          <w:rtl/>
        </w:rPr>
      </w:pPr>
    </w:p>
    <w:p w:rsidR="00A612E8" w:rsidDel="00CE194E" w:rsidRDefault="00A612E8" w:rsidP="00EF62BA">
      <w:pPr>
        <w:bidi/>
        <w:spacing w:before="120" w:after="120"/>
        <w:ind w:left="360"/>
        <w:jc w:val="both"/>
        <w:rPr>
          <w:del w:id="57" w:author="Ariel" w:date="2012-08-06T01:08:00Z"/>
          <w:rFonts w:ascii="Arial" w:hAnsi="Arial" w:cs="Arial"/>
          <w:sz w:val="20"/>
          <w:szCs w:val="20"/>
          <w:rtl/>
        </w:rPr>
      </w:pPr>
    </w:p>
    <w:p w:rsidR="00A612E8" w:rsidDel="00CE194E" w:rsidRDefault="00A612E8" w:rsidP="00EF62BA">
      <w:pPr>
        <w:bidi/>
        <w:spacing w:before="120" w:after="120"/>
        <w:ind w:left="360"/>
        <w:jc w:val="both"/>
        <w:rPr>
          <w:del w:id="58" w:author="Ariel" w:date="2012-08-06T01:08:00Z"/>
          <w:rFonts w:ascii="Arial" w:hAnsi="Arial" w:cs="Arial"/>
          <w:sz w:val="20"/>
          <w:szCs w:val="20"/>
          <w:rtl/>
        </w:rPr>
      </w:pPr>
    </w:p>
    <w:p w:rsidR="00A612E8" w:rsidDel="00CE194E" w:rsidRDefault="00A612E8" w:rsidP="00EF62BA">
      <w:pPr>
        <w:bidi/>
        <w:spacing w:before="120" w:after="120"/>
        <w:ind w:left="360"/>
        <w:jc w:val="both"/>
        <w:rPr>
          <w:del w:id="59" w:author="Ariel" w:date="2012-08-06T01:08:00Z"/>
          <w:rFonts w:ascii="Arial" w:hAnsi="Arial" w:cs="Arial"/>
          <w:sz w:val="20"/>
          <w:szCs w:val="20"/>
          <w:rtl/>
        </w:rPr>
      </w:pPr>
    </w:p>
    <w:p w:rsidR="00A612E8" w:rsidDel="00CE194E" w:rsidRDefault="00A612E8" w:rsidP="00EF62BA">
      <w:pPr>
        <w:bidi/>
        <w:spacing w:before="120" w:after="120"/>
        <w:ind w:left="360"/>
        <w:jc w:val="both"/>
        <w:rPr>
          <w:del w:id="60" w:author="Ariel" w:date="2012-08-06T01:08:00Z"/>
          <w:rFonts w:ascii="Arial" w:hAnsi="Arial" w:cs="Arial"/>
          <w:sz w:val="20"/>
          <w:szCs w:val="20"/>
          <w:rtl/>
        </w:rPr>
      </w:pPr>
    </w:p>
    <w:p w:rsidR="00A612E8" w:rsidDel="00CE194E" w:rsidRDefault="00A612E8" w:rsidP="00EF62BA">
      <w:pPr>
        <w:bidi/>
        <w:spacing w:before="120" w:after="120"/>
        <w:ind w:left="360"/>
        <w:jc w:val="both"/>
        <w:rPr>
          <w:del w:id="61" w:author="Ariel" w:date="2012-08-06T01:08:00Z"/>
          <w:rFonts w:ascii="Arial" w:hAnsi="Arial" w:cs="Arial"/>
          <w:sz w:val="20"/>
          <w:szCs w:val="20"/>
          <w:rtl/>
        </w:rPr>
      </w:pPr>
    </w:p>
    <w:p w:rsidR="00A612E8" w:rsidDel="00CE194E" w:rsidRDefault="00A612E8" w:rsidP="00EF62BA">
      <w:pPr>
        <w:bidi/>
        <w:spacing w:before="120" w:after="120"/>
        <w:ind w:left="360"/>
        <w:jc w:val="both"/>
        <w:rPr>
          <w:del w:id="62" w:author="Ariel" w:date="2012-08-06T01:08:00Z"/>
          <w:rFonts w:ascii="Arial" w:hAnsi="Arial" w:cs="Arial"/>
          <w:sz w:val="20"/>
          <w:szCs w:val="20"/>
          <w:rtl/>
        </w:rPr>
      </w:pPr>
    </w:p>
    <w:p w:rsidR="00A612E8" w:rsidDel="00CE194E" w:rsidRDefault="00A612E8" w:rsidP="00EF62BA">
      <w:pPr>
        <w:bidi/>
        <w:spacing w:before="120" w:after="120"/>
        <w:ind w:left="360"/>
        <w:jc w:val="both"/>
        <w:rPr>
          <w:del w:id="63" w:author="Ariel" w:date="2012-08-06T01:08:00Z"/>
          <w:rFonts w:ascii="Arial" w:hAnsi="Arial" w:cs="Arial"/>
          <w:sz w:val="20"/>
          <w:szCs w:val="20"/>
          <w:rtl/>
        </w:rPr>
      </w:pPr>
    </w:p>
    <w:p w:rsidR="00A612E8" w:rsidDel="00CE194E" w:rsidRDefault="00A612E8" w:rsidP="00EF62BA">
      <w:pPr>
        <w:bidi/>
        <w:spacing w:before="120" w:after="120"/>
        <w:ind w:left="360"/>
        <w:jc w:val="both"/>
        <w:rPr>
          <w:del w:id="64" w:author="Ariel" w:date="2012-08-06T01:08:00Z"/>
          <w:rFonts w:ascii="Arial" w:hAnsi="Arial" w:cs="Arial"/>
          <w:sz w:val="20"/>
          <w:szCs w:val="20"/>
          <w:rtl/>
        </w:rPr>
      </w:pPr>
    </w:p>
    <w:p w:rsidR="00A612E8" w:rsidDel="00CE194E" w:rsidRDefault="00A612E8" w:rsidP="00EF62BA">
      <w:pPr>
        <w:bidi/>
        <w:spacing w:before="120" w:after="120"/>
        <w:ind w:left="360"/>
        <w:jc w:val="both"/>
        <w:rPr>
          <w:del w:id="65" w:author="Ariel" w:date="2012-08-06T01:08:00Z"/>
          <w:rFonts w:ascii="Arial" w:hAnsi="Arial" w:cs="Arial"/>
          <w:sz w:val="20"/>
          <w:szCs w:val="20"/>
          <w:rtl/>
        </w:rPr>
      </w:pPr>
    </w:p>
    <w:p w:rsidR="00A612E8" w:rsidDel="00CE194E" w:rsidRDefault="00A612E8" w:rsidP="00A612E8">
      <w:pPr>
        <w:bidi/>
        <w:spacing w:before="120" w:after="120"/>
        <w:jc w:val="both"/>
        <w:rPr>
          <w:del w:id="66" w:author="Ariel" w:date="2012-08-06T01:08:00Z"/>
          <w:rFonts w:ascii="Arial" w:hAnsi="Arial" w:cs="Arial"/>
          <w:sz w:val="20"/>
          <w:szCs w:val="20"/>
          <w:rtl/>
        </w:rPr>
        <w:pPrChange w:id="67" w:author="Ariel" w:date="2012-08-06T01:08:00Z">
          <w:pPr>
            <w:bidi/>
            <w:spacing w:before="120" w:after="120"/>
            <w:ind w:left="360"/>
            <w:jc w:val="both"/>
          </w:pPr>
        </w:pPrChange>
      </w:pPr>
    </w:p>
    <w:p w:rsidR="00A612E8" w:rsidDel="00CE194E" w:rsidRDefault="00A612E8" w:rsidP="00EF62BA">
      <w:pPr>
        <w:bidi/>
        <w:spacing w:before="120" w:after="120"/>
        <w:ind w:left="360"/>
        <w:jc w:val="both"/>
        <w:rPr>
          <w:del w:id="68" w:author="Ariel" w:date="2012-08-06T01:08:00Z"/>
          <w:rFonts w:ascii="Arial" w:hAnsi="Arial" w:cs="Arial"/>
          <w:sz w:val="20"/>
          <w:szCs w:val="20"/>
          <w:rtl/>
        </w:rPr>
      </w:pPr>
    </w:p>
    <w:p w:rsidR="00A612E8" w:rsidDel="00CE194E" w:rsidRDefault="00A612E8" w:rsidP="00EF62BA">
      <w:pPr>
        <w:bidi/>
        <w:spacing w:before="120" w:after="120"/>
        <w:ind w:left="360"/>
        <w:jc w:val="both"/>
        <w:rPr>
          <w:del w:id="69" w:author="Ariel" w:date="2012-08-06T01:08:00Z"/>
          <w:rFonts w:ascii="Arial" w:hAnsi="Arial" w:cs="Arial"/>
          <w:sz w:val="20"/>
          <w:szCs w:val="20"/>
          <w:rtl/>
        </w:rPr>
      </w:pPr>
    </w:p>
    <w:p w:rsidR="00A612E8" w:rsidRPr="00551AD4" w:rsidRDefault="00A612E8" w:rsidP="00EF62BA">
      <w:pPr>
        <w:bidi/>
        <w:spacing w:before="120" w:after="120"/>
        <w:ind w:left="360"/>
        <w:jc w:val="both"/>
        <w:rPr>
          <w:rFonts w:ascii="Arial" w:hAnsi="Arial" w:cs="Arial"/>
          <w:sz w:val="20"/>
          <w:szCs w:val="20"/>
          <w:rtl/>
        </w:rPr>
      </w:pPr>
    </w:p>
    <w:p w:rsidR="00A612E8" w:rsidRDefault="00A612E8" w:rsidP="0051373C">
      <w:pPr>
        <w:pStyle w:val="Heading1"/>
        <w:rPr>
          <w:rtl/>
        </w:rPr>
      </w:pPr>
      <w:bookmarkStart w:id="70" w:name="_Ref43721648"/>
      <w:bookmarkStart w:id="71" w:name="_Toc312310379"/>
      <w:ins w:id="72" w:author="Ariel" w:date="2012-08-06T01:05:00Z">
        <w:r>
          <w:rPr>
            <w:rtl/>
          </w:rPr>
          <w:br w:type="page"/>
        </w:r>
      </w:ins>
      <w:r w:rsidRPr="00FA6CEC">
        <w:rPr>
          <w:rtl/>
        </w:rPr>
        <w:t>מימוש</w:t>
      </w:r>
      <w:bookmarkEnd w:id="70"/>
      <w:bookmarkEnd w:id="71"/>
    </w:p>
    <w:p w:rsidR="00A612E8" w:rsidRDefault="00A612E8" w:rsidP="0061532C">
      <w:pPr>
        <w:bidi/>
        <w:rPr>
          <w:rFonts w:ascii="Arial" w:hAnsi="Arial" w:cs="Arial"/>
          <w:sz w:val="20"/>
          <w:szCs w:val="20"/>
          <w:rtl/>
        </w:rPr>
      </w:pPr>
      <w:r>
        <w:rPr>
          <w:rFonts w:ascii="Arial" w:hAnsi="Arial" w:cs="Arial"/>
          <w:sz w:val="20"/>
          <w:szCs w:val="20"/>
          <w:rtl/>
        </w:rPr>
        <w:t xml:space="preserve">המודול ההתחלתי של המערכת הוא הקובץ </w:t>
      </w:r>
      <w:r w:rsidRPr="00CD7CCB">
        <w:rPr>
          <w:rFonts w:ascii="Arial" w:hAnsi="Arial" w:cs="Arial"/>
          <w:sz w:val="20"/>
          <w:szCs w:val="20"/>
        </w:rPr>
        <w:t>runJava</w:t>
      </w:r>
      <w:ins w:id="73" w:author="Ariel" w:date="2012-08-06T01:03:00Z">
        <w:r>
          <w:rPr>
            <w:rFonts w:ascii="Arial" w:hAnsi="Arial" w:cs="Arial"/>
            <w:sz w:val="20"/>
            <w:szCs w:val="20"/>
          </w:rPr>
          <w:t>.bat</w:t>
        </w:r>
      </w:ins>
      <w:r>
        <w:rPr>
          <w:rFonts w:ascii="Arial" w:hAnsi="Arial" w:cs="Arial"/>
          <w:sz w:val="20"/>
          <w:szCs w:val="20"/>
          <w:rtl/>
        </w:rPr>
        <w:t xml:space="preserve"> </w:t>
      </w:r>
      <w:del w:id="74" w:author="Ariel" w:date="2012-08-06T01:04:00Z">
        <w:r w:rsidDel="00663D41">
          <w:rPr>
            <w:rFonts w:ascii="Arial" w:hAnsi="Arial" w:cs="Arial"/>
            <w:sz w:val="20"/>
            <w:szCs w:val="20"/>
            <w:rtl/>
          </w:rPr>
          <w:delText xml:space="preserve">מסוג </w:delText>
        </w:r>
        <w:r w:rsidDel="00663D41">
          <w:rPr>
            <w:rFonts w:ascii="Arial" w:hAnsi="Arial" w:cs="Arial"/>
            <w:sz w:val="20"/>
            <w:szCs w:val="20"/>
          </w:rPr>
          <w:delText>bat</w:delText>
        </w:r>
        <w:r w:rsidDel="00663D41">
          <w:rPr>
            <w:rFonts w:ascii="Arial" w:hAnsi="Arial" w:cs="Arial"/>
            <w:sz w:val="20"/>
            <w:szCs w:val="20"/>
            <w:rtl/>
          </w:rPr>
          <w:delText xml:space="preserve">, </w:delText>
        </w:r>
      </w:del>
      <w:r>
        <w:rPr>
          <w:rFonts w:ascii="Arial" w:hAnsi="Arial" w:cs="Arial"/>
          <w:sz w:val="20"/>
          <w:szCs w:val="20"/>
          <w:rtl/>
        </w:rPr>
        <w:t xml:space="preserve">זהו קובץ שרץ בסביבת </w:t>
      </w:r>
      <w:r>
        <w:rPr>
          <w:rFonts w:ascii="Arial" w:hAnsi="Arial" w:cs="Arial"/>
          <w:sz w:val="20"/>
          <w:szCs w:val="20"/>
        </w:rPr>
        <w:t>WINDOWS</w:t>
      </w:r>
      <w:r>
        <w:rPr>
          <w:rFonts w:ascii="Arial" w:hAnsi="Arial" w:cs="Arial"/>
          <w:sz w:val="20"/>
          <w:szCs w:val="20"/>
          <w:rtl/>
        </w:rPr>
        <w:t>, אשר מריץ את קבצי ה</w:t>
      </w:r>
      <w:r>
        <w:rPr>
          <w:rFonts w:ascii="Arial" w:hAnsi="Arial" w:cs="Arial"/>
          <w:sz w:val="20"/>
          <w:szCs w:val="20"/>
        </w:rPr>
        <w:t>JAVA</w:t>
      </w:r>
      <w:r>
        <w:rPr>
          <w:rFonts w:ascii="Arial" w:hAnsi="Arial" w:cs="Arial"/>
          <w:sz w:val="20"/>
          <w:szCs w:val="20"/>
          <w:rtl/>
        </w:rPr>
        <w:t xml:space="preserve"> </w:t>
      </w:r>
      <w:del w:id="75" w:author="Ariel" w:date="2012-08-06T01:05:00Z">
        <w:r w:rsidDel="0061532C">
          <w:rPr>
            <w:rFonts w:ascii="Arial" w:hAnsi="Arial" w:cs="Arial"/>
            <w:sz w:val="20"/>
            <w:szCs w:val="20"/>
            <w:rtl/>
          </w:rPr>
          <w:delText>אשר עברו הידור (</w:delText>
        </w:r>
        <w:r w:rsidDel="0061532C">
          <w:rPr>
            <w:rFonts w:ascii="Arial" w:hAnsi="Arial" w:cs="Arial"/>
            <w:sz w:val="20"/>
            <w:szCs w:val="20"/>
          </w:rPr>
          <w:delText>compiled</w:delText>
        </w:r>
        <w:r w:rsidDel="0061532C">
          <w:rPr>
            <w:rFonts w:ascii="Arial" w:hAnsi="Arial" w:cs="Arial"/>
            <w:sz w:val="20"/>
            <w:szCs w:val="20"/>
            <w:rtl/>
          </w:rPr>
          <w:delText>)</w:delText>
        </w:r>
      </w:del>
      <w:ins w:id="76" w:author="Ariel" w:date="2012-08-06T01:05:00Z">
        <w:r>
          <w:rPr>
            <w:rFonts w:ascii="Arial" w:hAnsi="Arial" w:cs="Arial"/>
            <w:sz w:val="20"/>
            <w:szCs w:val="20"/>
            <w:rtl/>
          </w:rPr>
          <w:t>המקומפלים (</w:t>
        </w:r>
        <w:r>
          <w:rPr>
            <w:rFonts w:ascii="Arial" w:hAnsi="Arial" w:cs="Arial"/>
            <w:sz w:val="20"/>
            <w:szCs w:val="20"/>
          </w:rPr>
          <w:t>*.class</w:t>
        </w:r>
        <w:r>
          <w:rPr>
            <w:rFonts w:ascii="Arial" w:hAnsi="Arial" w:cs="Arial"/>
            <w:sz w:val="20"/>
            <w:szCs w:val="20"/>
            <w:rtl/>
          </w:rPr>
          <w:t>)</w:t>
        </w:r>
      </w:ins>
      <w:r>
        <w:rPr>
          <w:rFonts w:ascii="Arial" w:hAnsi="Arial" w:cs="Arial"/>
          <w:sz w:val="20"/>
          <w:szCs w:val="20"/>
          <w:rtl/>
        </w:rPr>
        <w:t>, כך שלמעשה בלחיצה כפולה על קובץ זה ייפתח לנו ממשק המשתמש.</w:t>
      </w:r>
    </w:p>
    <w:p w:rsidR="00A612E8" w:rsidRDefault="00A612E8" w:rsidP="00CD7CCB">
      <w:pPr>
        <w:bidi/>
        <w:rPr>
          <w:rFonts w:ascii="Arial" w:hAnsi="Arial" w:cs="Arial"/>
          <w:sz w:val="20"/>
          <w:szCs w:val="20"/>
          <w:rtl/>
        </w:rPr>
      </w:pPr>
    </w:p>
    <w:p w:rsidR="00A612E8" w:rsidRPr="00CD7CCB" w:rsidRDefault="00A612E8" w:rsidP="00CD7CCB">
      <w:pPr>
        <w:bidi/>
        <w:rPr>
          <w:rFonts w:ascii="Arial" w:hAnsi="Arial" w:cs="Arial"/>
          <w:b/>
          <w:bCs/>
          <w:sz w:val="20"/>
          <w:szCs w:val="20"/>
          <w:u w:val="single"/>
          <w:rtl/>
        </w:rPr>
      </w:pPr>
      <w:r w:rsidRPr="00CD7CCB">
        <w:rPr>
          <w:rFonts w:ascii="Arial" w:hAnsi="Arial" w:cs="Arial"/>
          <w:b/>
          <w:bCs/>
          <w:sz w:val="20"/>
          <w:szCs w:val="20"/>
          <w:u w:val="single"/>
          <w:rtl/>
        </w:rPr>
        <w:t xml:space="preserve">ממשק משתמש – </w:t>
      </w:r>
    </w:p>
    <w:p w:rsidR="00A612E8" w:rsidRDefault="00A612E8" w:rsidP="00D11C66">
      <w:pPr>
        <w:bidi/>
        <w:rPr>
          <w:rFonts w:ascii="Arial" w:hAnsi="Arial" w:cs="Arial"/>
          <w:sz w:val="20"/>
          <w:szCs w:val="20"/>
          <w:rtl/>
        </w:rPr>
      </w:pPr>
      <w:r w:rsidRPr="00D11C66">
        <w:rPr>
          <w:rFonts w:ascii="Arial" w:hAnsi="Arial" w:cs="Arial"/>
          <w:sz w:val="20"/>
          <w:szCs w:val="20"/>
          <w:rtl/>
        </w:rPr>
        <w:t>ממש</w:t>
      </w:r>
      <w:ins w:id="77" w:author="Ariel" w:date="2012-08-06T01:09:00Z">
        <w:r>
          <w:rPr>
            <w:rFonts w:ascii="Arial" w:hAnsi="Arial" w:cs="Arial"/>
            <w:sz w:val="20"/>
            <w:szCs w:val="20"/>
            <w:rtl/>
          </w:rPr>
          <w:t>ק</w:t>
        </w:r>
      </w:ins>
      <w:r w:rsidRPr="00D11C66">
        <w:rPr>
          <w:rFonts w:ascii="Arial" w:hAnsi="Arial" w:cs="Arial"/>
          <w:sz w:val="20"/>
          <w:szCs w:val="20"/>
          <w:rtl/>
        </w:rPr>
        <w:t xml:space="preserve"> המשתמש מומש בא</w:t>
      </w:r>
      <w:r>
        <w:rPr>
          <w:rFonts w:ascii="Arial" w:hAnsi="Arial" w:cs="Arial"/>
          <w:sz w:val="20"/>
          <w:szCs w:val="20"/>
          <w:rtl/>
        </w:rPr>
        <w:t>מצעות</w:t>
      </w:r>
      <w:ins w:id="78" w:author="Ariel" w:date="2012-08-06T01:09:00Z">
        <w:r>
          <w:rPr>
            <w:rFonts w:ascii="Arial" w:hAnsi="Arial" w:cs="Arial"/>
            <w:sz w:val="20"/>
            <w:szCs w:val="20"/>
            <w:rtl/>
          </w:rPr>
          <w:t xml:space="preserve"> חבילת</w:t>
        </w:r>
      </w:ins>
      <w:r>
        <w:rPr>
          <w:rFonts w:ascii="Arial" w:hAnsi="Arial" w:cs="Arial"/>
          <w:sz w:val="20"/>
          <w:szCs w:val="20"/>
          <w:rtl/>
        </w:rPr>
        <w:t xml:space="preserve"> </w:t>
      </w:r>
      <w:r>
        <w:rPr>
          <w:rFonts w:ascii="Arial" w:hAnsi="Arial" w:cs="Arial"/>
          <w:sz w:val="20"/>
          <w:szCs w:val="20"/>
        </w:rPr>
        <w:t>SWT</w:t>
      </w:r>
      <w:r>
        <w:rPr>
          <w:rFonts w:ascii="Arial" w:hAnsi="Arial" w:cs="Arial"/>
          <w:sz w:val="20"/>
          <w:szCs w:val="20"/>
          <w:rtl/>
        </w:rPr>
        <w:t xml:space="preserve"> בשפת התכנות </w:t>
      </w:r>
      <w:r>
        <w:rPr>
          <w:rFonts w:ascii="Arial" w:hAnsi="Arial" w:cs="Arial"/>
          <w:sz w:val="20"/>
          <w:szCs w:val="20"/>
        </w:rPr>
        <w:t>JAVA</w:t>
      </w:r>
      <w:r>
        <w:rPr>
          <w:rFonts w:ascii="Arial" w:hAnsi="Arial" w:cs="Arial"/>
          <w:sz w:val="20"/>
          <w:szCs w:val="20"/>
          <w:rtl/>
        </w:rPr>
        <w:t xml:space="preserve">, כאשר המסגרת הכללית היא </w:t>
      </w:r>
      <w:r w:rsidRPr="00D11C66">
        <w:rPr>
          <w:rFonts w:ascii="Arial" w:hAnsi="Arial" w:cs="Arial"/>
          <w:sz w:val="20"/>
          <w:szCs w:val="20"/>
        </w:rPr>
        <w:t>ExpandBar</w:t>
      </w:r>
      <w:r w:rsidRPr="00D11C66">
        <w:rPr>
          <w:rFonts w:ascii="Arial" w:hAnsi="Arial" w:cs="Arial"/>
          <w:sz w:val="20"/>
          <w:szCs w:val="20"/>
          <w:rtl/>
        </w:rPr>
        <w:t xml:space="preserve"> המכיל סעיפים מסוג </w:t>
      </w:r>
      <w:r w:rsidRPr="00D11C66">
        <w:rPr>
          <w:rFonts w:ascii="Arial" w:hAnsi="Arial" w:cs="Arial"/>
          <w:sz w:val="20"/>
          <w:szCs w:val="20"/>
        </w:rPr>
        <w:t>ExpandItem</w:t>
      </w:r>
      <w:r>
        <w:rPr>
          <w:rFonts w:ascii="Arial" w:hAnsi="Arial" w:cs="Arial"/>
          <w:sz w:val="20"/>
          <w:szCs w:val="20"/>
          <w:rtl/>
        </w:rPr>
        <w:t xml:space="preserve"> – הסיבה לשימוש שכזה היא שניתן במסך אחד לראות</w:t>
      </w:r>
      <w:ins w:id="79" w:author="Ariel" w:date="2012-08-06T01:09:00Z">
        <w:r>
          <w:rPr>
            <w:rFonts w:ascii="Arial" w:hAnsi="Arial" w:cs="Arial"/>
            <w:sz w:val="20"/>
            <w:szCs w:val="20"/>
            <w:rtl/>
          </w:rPr>
          <w:t xml:space="preserve"> את</w:t>
        </w:r>
      </w:ins>
      <w:r>
        <w:rPr>
          <w:rFonts w:ascii="Arial" w:hAnsi="Arial" w:cs="Arial"/>
          <w:sz w:val="20"/>
          <w:szCs w:val="20"/>
          <w:rtl/>
        </w:rPr>
        <w:t xml:space="preserve"> כל האופציות ואין צורך להחליט לפני שעוברים שלב, ואז קשה לחזור אחורה, כאן המשתמש יכול לפתוח את ה</w:t>
      </w:r>
      <w:r w:rsidRPr="00D11C66">
        <w:rPr>
          <w:rFonts w:ascii="Arial" w:hAnsi="Arial" w:cs="Arial"/>
          <w:sz w:val="20"/>
          <w:szCs w:val="20"/>
        </w:rPr>
        <w:t xml:space="preserve"> ExpandItem</w:t>
      </w:r>
      <w:r>
        <w:rPr>
          <w:rFonts w:ascii="Arial" w:hAnsi="Arial" w:cs="Arial"/>
          <w:sz w:val="20"/>
          <w:szCs w:val="20"/>
          <w:rtl/>
        </w:rPr>
        <w:t xml:space="preserve"> המתאים לו ואף לחזור אליו בהמשך בהתאם להחלטות שלו בסעיפים אחרים</w:t>
      </w:r>
      <w:ins w:id="80" w:author="Ariel" w:date="2012-08-06T01:09:00Z">
        <w:r>
          <w:rPr>
            <w:rFonts w:ascii="Arial" w:hAnsi="Arial" w:cs="Arial"/>
            <w:sz w:val="20"/>
            <w:szCs w:val="20"/>
            <w:rtl/>
          </w:rPr>
          <w:t xml:space="preserve">. </w:t>
        </w:r>
      </w:ins>
      <w:ins w:id="81" w:author="Ariel" w:date="2012-08-06T01:10:00Z">
        <w:r>
          <w:rPr>
            <w:rFonts w:ascii="Arial" w:hAnsi="Arial" w:cs="Arial"/>
            <w:sz w:val="20"/>
            <w:szCs w:val="20"/>
            <w:rtl/>
          </w:rPr>
          <w:t>כמו כן, צורה זו מאפשרת חלוקה לוגית של האופציות הרבות שקיימות למשתמש, וכך קל יותר לנווט בין האפשרויות השונות.</w:t>
        </w:r>
      </w:ins>
    </w:p>
    <w:p w:rsidR="00A612E8" w:rsidRDefault="00A612E8" w:rsidP="00D11C66">
      <w:pPr>
        <w:bidi/>
        <w:jc w:val="center"/>
        <w:rPr>
          <w:rFonts w:ascii="Arial" w:hAnsi="Arial" w:cs="Arial"/>
          <w:sz w:val="20"/>
          <w:szCs w:val="20"/>
          <w:rtl/>
        </w:rPr>
      </w:pPr>
      <w:commentRangeStart w:id="82"/>
      <w:r w:rsidRPr="004A3C88">
        <w:rPr>
          <w:rFonts w:ascii="Arial" w:hAnsi="Arial" w:cs="Arial"/>
          <w:noProof/>
          <w:sz w:val="20"/>
          <w:szCs w:val="20"/>
        </w:rPr>
        <w:pict>
          <v:shape id="Picture 4" o:spid="_x0000_i1031" type="#_x0000_t75" style="width:172.5pt;height:3in;visibility:visible">
            <v:imagedata r:id="rId16" o:title=""/>
          </v:shape>
        </w:pict>
      </w:r>
      <w:commentRangeEnd w:id="82"/>
      <w:r>
        <w:rPr>
          <w:rStyle w:val="CommentReference"/>
          <w:vanish/>
          <w:rtl/>
        </w:rPr>
        <w:commentReference w:id="82"/>
      </w:r>
    </w:p>
    <w:p w:rsidR="00A612E8" w:rsidRDefault="00A612E8" w:rsidP="00D11C66">
      <w:pPr>
        <w:bidi/>
        <w:jc w:val="center"/>
        <w:rPr>
          <w:rFonts w:ascii="Arial" w:hAnsi="Arial" w:cs="Arial"/>
          <w:sz w:val="20"/>
          <w:szCs w:val="20"/>
          <w:rtl/>
        </w:rPr>
      </w:pPr>
      <w:r>
        <w:rPr>
          <w:rFonts w:ascii="Arial" w:hAnsi="Arial" w:cs="Arial"/>
          <w:sz w:val="20"/>
          <w:szCs w:val="20"/>
          <w:rtl/>
        </w:rPr>
        <w:t>איור 4.1 – מסך הפתיחה של ממשק המשתמש</w:t>
      </w:r>
    </w:p>
    <w:p w:rsidR="00A612E8" w:rsidRDefault="00A612E8" w:rsidP="00D11C66">
      <w:pPr>
        <w:bidi/>
        <w:rPr>
          <w:rFonts w:ascii="Arial" w:hAnsi="Arial" w:cs="Arial"/>
          <w:sz w:val="20"/>
          <w:szCs w:val="20"/>
          <w:rtl/>
        </w:rPr>
      </w:pPr>
    </w:p>
    <w:p w:rsidR="00A612E8" w:rsidRDefault="00A612E8" w:rsidP="00AF64C5">
      <w:pPr>
        <w:bidi/>
        <w:rPr>
          <w:rFonts w:ascii="Arial" w:hAnsi="Arial" w:cs="Arial"/>
          <w:sz w:val="20"/>
          <w:szCs w:val="20"/>
          <w:rtl/>
        </w:rPr>
      </w:pPr>
      <w:r>
        <w:rPr>
          <w:rFonts w:ascii="Arial" w:hAnsi="Arial" w:cs="Arial"/>
          <w:sz w:val="20"/>
          <w:szCs w:val="20"/>
          <w:rtl/>
        </w:rPr>
        <w:t>המשתמש מזין את הערכים בשדות השונים ולאחר מכן כאשר הוא לוחץ על כפתור ה</w:t>
      </w:r>
      <w:r>
        <w:rPr>
          <w:rFonts w:ascii="Arial" w:hAnsi="Arial" w:cs="Arial"/>
          <w:sz w:val="20"/>
          <w:szCs w:val="20"/>
        </w:rPr>
        <w:t>DONE</w:t>
      </w:r>
      <w:r>
        <w:rPr>
          <w:rFonts w:ascii="Arial" w:hAnsi="Arial" w:cs="Arial"/>
          <w:sz w:val="20"/>
          <w:szCs w:val="20"/>
          <w:rtl/>
        </w:rPr>
        <w:t xml:space="preserve">, מאזין לכפתור מזהה את הלחיצה ומעביר את הנתונים לתוך אובייקט מיוחד מסוג </w:t>
      </w:r>
      <w:r>
        <w:rPr>
          <w:rFonts w:ascii="Arial" w:hAnsi="Arial" w:cs="Arial"/>
          <w:sz w:val="20"/>
          <w:szCs w:val="20"/>
        </w:rPr>
        <w:t xml:space="preserve">DETAIL </w:t>
      </w:r>
      <w:r>
        <w:rPr>
          <w:rFonts w:ascii="Arial" w:hAnsi="Arial" w:cs="Arial"/>
          <w:sz w:val="20"/>
          <w:szCs w:val="20"/>
          <w:rtl/>
        </w:rPr>
        <w:t xml:space="preserve"> אשר קודד במיוחד כך שיכיל את שלל הנתונים הנחוצים לאגירה ולשימוש בהמשך, לאחר שהנתונים נאגרו באובייקט ה</w:t>
      </w:r>
      <w:r>
        <w:rPr>
          <w:rFonts w:ascii="Arial" w:hAnsi="Arial" w:cs="Arial"/>
          <w:sz w:val="20"/>
          <w:szCs w:val="20"/>
        </w:rPr>
        <w:t>DETAIL</w:t>
      </w:r>
      <w:r>
        <w:rPr>
          <w:rFonts w:ascii="Arial" w:hAnsi="Arial" w:cs="Arial"/>
          <w:sz w:val="20"/>
          <w:szCs w:val="20"/>
          <w:rtl/>
        </w:rPr>
        <w:t>, נפתח חלון הודעה ובתוכו סיכום שלל הנתונים שהמשתמש הזין (אשר נשלפו מאובייקט ה</w:t>
      </w:r>
      <w:r>
        <w:rPr>
          <w:rFonts w:ascii="Arial" w:hAnsi="Arial" w:cs="Arial"/>
          <w:sz w:val="20"/>
          <w:szCs w:val="20"/>
        </w:rPr>
        <w:t>DETAIL</w:t>
      </w:r>
      <w:r>
        <w:rPr>
          <w:rFonts w:ascii="Arial" w:hAnsi="Arial" w:cs="Arial"/>
          <w:sz w:val="20"/>
          <w:szCs w:val="20"/>
          <w:rtl/>
        </w:rPr>
        <w:t xml:space="preserve">) וכך המשתמש יכול לבחון שוב את בחירותיו ולהחליט האם אכן אלו הערכים על פי הם הוא מעוניין לקבל תוצאות, משתמש יכול לבחור </w:t>
      </w:r>
      <w:r>
        <w:rPr>
          <w:rFonts w:ascii="Arial" w:hAnsi="Arial" w:cs="Arial"/>
          <w:sz w:val="20"/>
          <w:szCs w:val="20"/>
        </w:rPr>
        <w:t>OK</w:t>
      </w:r>
      <w:r>
        <w:rPr>
          <w:rFonts w:ascii="Arial" w:hAnsi="Arial" w:cs="Arial"/>
          <w:sz w:val="20"/>
          <w:szCs w:val="20"/>
          <w:rtl/>
        </w:rPr>
        <w:t xml:space="preserve"> ולהמשיך או </w:t>
      </w:r>
      <w:r>
        <w:rPr>
          <w:rFonts w:ascii="Arial" w:hAnsi="Arial" w:cs="Arial"/>
          <w:sz w:val="20"/>
          <w:szCs w:val="20"/>
        </w:rPr>
        <w:t>CANCEL</w:t>
      </w:r>
      <w:r>
        <w:rPr>
          <w:rFonts w:ascii="Arial" w:hAnsi="Arial" w:cs="Arial"/>
          <w:sz w:val="20"/>
          <w:szCs w:val="20"/>
          <w:rtl/>
        </w:rPr>
        <w:t xml:space="preserve"> </w:t>
      </w:r>
      <w:ins w:id="83" w:author="Ariel" w:date="2012-08-06T01:11:00Z">
        <w:r>
          <w:rPr>
            <w:rFonts w:ascii="Arial" w:hAnsi="Arial" w:cs="Arial"/>
            <w:sz w:val="20"/>
            <w:szCs w:val="20"/>
            <w:rtl/>
          </w:rPr>
          <w:t>על מנת לעשות שינויים ב</w:t>
        </w:r>
      </w:ins>
      <w:del w:id="84" w:author="Ariel" w:date="2012-08-06T01:11:00Z">
        <w:r w:rsidDel="00AF64C5">
          <w:rPr>
            <w:rFonts w:ascii="Arial" w:hAnsi="Arial" w:cs="Arial"/>
            <w:sz w:val="20"/>
            <w:szCs w:val="20"/>
            <w:rtl/>
          </w:rPr>
          <w:delText>ולבחור</w:delText>
        </w:r>
      </w:del>
      <w:del w:id="85" w:author="Ariel" w:date="2012-08-06T01:12:00Z">
        <w:r w:rsidDel="00AF64C5">
          <w:rPr>
            <w:rFonts w:ascii="Arial" w:hAnsi="Arial" w:cs="Arial"/>
            <w:sz w:val="20"/>
            <w:szCs w:val="20"/>
            <w:rtl/>
          </w:rPr>
          <w:delText xml:space="preserve"> </w:delText>
        </w:r>
      </w:del>
      <w:r>
        <w:rPr>
          <w:rFonts w:ascii="Arial" w:hAnsi="Arial" w:cs="Arial"/>
          <w:sz w:val="20"/>
          <w:szCs w:val="20"/>
          <w:rtl/>
        </w:rPr>
        <w:t xml:space="preserve">נתונים </w:t>
      </w:r>
      <w:del w:id="86" w:author="Ariel" w:date="2012-08-06T01:12:00Z">
        <w:r w:rsidDel="00AF64C5">
          <w:rPr>
            <w:rFonts w:ascii="Arial" w:hAnsi="Arial" w:cs="Arial"/>
            <w:sz w:val="20"/>
            <w:szCs w:val="20"/>
            <w:rtl/>
          </w:rPr>
          <w:delText>אחרים</w:delText>
        </w:r>
      </w:del>
      <w:ins w:id="87" w:author="Ariel" w:date="2012-08-06T01:12:00Z">
        <w:r>
          <w:rPr>
            <w:rFonts w:ascii="Arial" w:hAnsi="Arial" w:cs="Arial"/>
            <w:sz w:val="20"/>
            <w:szCs w:val="20"/>
            <w:rtl/>
          </w:rPr>
          <w:t>אותם הזין</w:t>
        </w:r>
      </w:ins>
      <w:r>
        <w:rPr>
          <w:rFonts w:ascii="Arial" w:hAnsi="Arial" w:cs="Arial"/>
          <w:sz w:val="20"/>
          <w:szCs w:val="20"/>
          <w:rtl/>
        </w:rPr>
        <w:t>.</w:t>
      </w:r>
    </w:p>
    <w:p w:rsidR="00A612E8" w:rsidRDefault="00A612E8" w:rsidP="00EF62BA">
      <w:pPr>
        <w:bidi/>
        <w:jc w:val="center"/>
        <w:rPr>
          <w:rFonts w:ascii="Arial" w:hAnsi="Arial" w:cs="Arial"/>
          <w:sz w:val="20"/>
          <w:szCs w:val="20"/>
          <w:rtl/>
        </w:rPr>
      </w:pPr>
      <w:r w:rsidRPr="004A3C88">
        <w:rPr>
          <w:rFonts w:ascii="Arial" w:hAnsi="Arial" w:cs="Arial"/>
          <w:noProof/>
          <w:sz w:val="20"/>
          <w:szCs w:val="20"/>
        </w:rPr>
        <w:pict>
          <v:shape id="Picture 5" o:spid="_x0000_i1032" type="#_x0000_t75" style="width:131.25pt;height:229.5pt;visibility:visible">
            <v:imagedata r:id="rId17" o:title=""/>
          </v:shape>
        </w:pict>
      </w:r>
    </w:p>
    <w:p w:rsidR="00A612E8" w:rsidRDefault="00A612E8" w:rsidP="00EF62BA">
      <w:pPr>
        <w:bidi/>
        <w:jc w:val="center"/>
        <w:rPr>
          <w:rFonts w:ascii="Arial" w:hAnsi="Arial" w:cs="Arial"/>
          <w:sz w:val="20"/>
          <w:szCs w:val="20"/>
          <w:rtl/>
        </w:rPr>
      </w:pPr>
      <w:r>
        <w:rPr>
          <w:rFonts w:ascii="Arial" w:hAnsi="Arial" w:cs="Arial"/>
          <w:sz w:val="20"/>
          <w:szCs w:val="20"/>
          <w:rtl/>
        </w:rPr>
        <w:t xml:space="preserve">איור 4.2 – חלון סיכום, עם כפתורי </w:t>
      </w:r>
      <w:r>
        <w:rPr>
          <w:rFonts w:ascii="Arial" w:hAnsi="Arial" w:cs="Arial"/>
          <w:sz w:val="20"/>
          <w:szCs w:val="20"/>
        </w:rPr>
        <w:t>OK</w:t>
      </w:r>
      <w:r>
        <w:rPr>
          <w:rFonts w:ascii="Arial" w:hAnsi="Arial" w:cs="Arial"/>
          <w:sz w:val="20"/>
          <w:szCs w:val="20"/>
          <w:rtl/>
        </w:rPr>
        <w:t xml:space="preserve"> ו </w:t>
      </w:r>
      <w:r>
        <w:rPr>
          <w:rFonts w:ascii="Arial" w:hAnsi="Arial" w:cs="Arial"/>
          <w:sz w:val="20"/>
          <w:szCs w:val="20"/>
        </w:rPr>
        <w:t>CANCEL</w:t>
      </w:r>
    </w:p>
    <w:p w:rsidR="00A612E8" w:rsidRDefault="00A612E8" w:rsidP="00EF62BA">
      <w:pPr>
        <w:bidi/>
        <w:jc w:val="center"/>
        <w:rPr>
          <w:rFonts w:ascii="Arial" w:hAnsi="Arial" w:cs="Arial"/>
          <w:sz w:val="20"/>
          <w:szCs w:val="20"/>
          <w:rtl/>
        </w:rPr>
      </w:pPr>
    </w:p>
    <w:p w:rsidR="00A612E8" w:rsidRDefault="00A612E8" w:rsidP="004518A1">
      <w:pPr>
        <w:bidi/>
        <w:rPr>
          <w:rFonts w:ascii="Arial" w:hAnsi="Arial" w:cs="Arial"/>
          <w:sz w:val="20"/>
          <w:szCs w:val="20"/>
          <w:rtl/>
        </w:rPr>
      </w:pPr>
      <w:r>
        <w:rPr>
          <w:rFonts w:ascii="Arial" w:hAnsi="Arial" w:cs="Arial"/>
          <w:sz w:val="20"/>
          <w:szCs w:val="20"/>
          <w:rtl/>
        </w:rPr>
        <w:t xml:space="preserve">לאחר לחיצה על </w:t>
      </w:r>
      <w:r>
        <w:rPr>
          <w:rFonts w:ascii="Arial" w:hAnsi="Arial" w:cs="Arial"/>
          <w:sz w:val="20"/>
          <w:szCs w:val="20"/>
        </w:rPr>
        <w:t>OK</w:t>
      </w:r>
      <w:r>
        <w:rPr>
          <w:rFonts w:ascii="Arial" w:hAnsi="Arial" w:cs="Arial"/>
          <w:sz w:val="20"/>
          <w:szCs w:val="20"/>
          <w:rtl/>
        </w:rPr>
        <w:t>, המערכת תבצע סדרת בדיקות אשר בודקות האם יש נתונים חסרים או סתירות בערכים שהוזנו ע"י משתמש, ומתריעה על כך בהתאם בעזרת חלון התרעה, לדוגמא:</w:t>
      </w:r>
    </w:p>
    <w:p w:rsidR="00A612E8" w:rsidRDefault="00A612E8" w:rsidP="004518A1">
      <w:pPr>
        <w:bidi/>
        <w:jc w:val="center"/>
        <w:rPr>
          <w:rFonts w:ascii="Arial" w:hAnsi="Arial" w:cs="Arial"/>
          <w:sz w:val="20"/>
          <w:szCs w:val="20"/>
          <w:rtl/>
        </w:rPr>
      </w:pPr>
      <w:r w:rsidRPr="004A3C88">
        <w:rPr>
          <w:rFonts w:ascii="Arial" w:hAnsi="Arial" w:cs="Arial"/>
          <w:noProof/>
          <w:sz w:val="20"/>
          <w:szCs w:val="20"/>
        </w:rPr>
        <w:pict>
          <v:shape id="Picture 6" o:spid="_x0000_i1033" type="#_x0000_t75" style="width:262.5pt;height:108pt;visibility:visible">
            <v:imagedata r:id="rId18" o:title=""/>
          </v:shape>
        </w:pict>
      </w:r>
    </w:p>
    <w:p w:rsidR="00A612E8" w:rsidRDefault="00A612E8" w:rsidP="004518A1">
      <w:pPr>
        <w:bidi/>
        <w:jc w:val="center"/>
        <w:rPr>
          <w:rFonts w:ascii="Arial" w:hAnsi="Arial" w:cs="Arial"/>
          <w:sz w:val="20"/>
          <w:szCs w:val="20"/>
          <w:rtl/>
        </w:rPr>
      </w:pPr>
      <w:r>
        <w:rPr>
          <w:rFonts w:ascii="Arial" w:hAnsi="Arial" w:cs="Arial"/>
          <w:sz w:val="20"/>
          <w:szCs w:val="20"/>
          <w:rtl/>
        </w:rPr>
        <w:t xml:space="preserve">איור 4.3 – חלון המתריע על כך שישנה כתובת משותפת ברשימת ההכנסה ורשימת ההוצאה של </w:t>
      </w:r>
      <w:r>
        <w:rPr>
          <w:rFonts w:ascii="Arial" w:hAnsi="Arial" w:cs="Arial"/>
          <w:sz w:val="20"/>
          <w:szCs w:val="20"/>
        </w:rPr>
        <w:t xml:space="preserve">IP </w:t>
      </w:r>
      <w:r>
        <w:rPr>
          <w:rFonts w:ascii="Arial" w:hAnsi="Arial" w:cs="Arial"/>
          <w:sz w:val="20"/>
          <w:szCs w:val="20"/>
          <w:rtl/>
        </w:rPr>
        <w:t xml:space="preserve"> לרשימה</w:t>
      </w:r>
    </w:p>
    <w:p w:rsidR="00A612E8" w:rsidRDefault="00A612E8" w:rsidP="005B20BD">
      <w:pPr>
        <w:bidi/>
        <w:rPr>
          <w:rFonts w:ascii="Arial" w:hAnsi="Arial" w:cs="Arial"/>
          <w:sz w:val="20"/>
          <w:szCs w:val="20"/>
          <w:rtl/>
        </w:rPr>
      </w:pPr>
    </w:p>
    <w:p w:rsidR="00A612E8" w:rsidRDefault="00A612E8" w:rsidP="00384710">
      <w:pPr>
        <w:bidi/>
        <w:rPr>
          <w:rFonts w:ascii="Arial" w:hAnsi="Arial" w:cs="Arial"/>
          <w:sz w:val="20"/>
          <w:szCs w:val="20"/>
          <w:rtl/>
        </w:rPr>
      </w:pPr>
      <w:r>
        <w:rPr>
          <w:rFonts w:ascii="Arial" w:hAnsi="Arial" w:cs="Arial"/>
          <w:sz w:val="20"/>
          <w:szCs w:val="20"/>
          <w:rtl/>
        </w:rPr>
        <w:t xml:space="preserve">אם המערכת לא זיהתה תקלות, היא ממשיכה </w:t>
      </w:r>
      <w:del w:id="88" w:author="Ariel" w:date="2012-08-06T01:13:00Z">
        <w:r w:rsidDel="00384710">
          <w:rPr>
            <w:rFonts w:ascii="Arial" w:hAnsi="Arial" w:cs="Arial"/>
            <w:sz w:val="20"/>
            <w:szCs w:val="20"/>
            <w:rtl/>
          </w:rPr>
          <w:delText>ע</w:delText>
        </w:r>
      </w:del>
      <w:ins w:id="89" w:author="Ariel" w:date="2012-08-06T01:13:00Z">
        <w:r>
          <w:rPr>
            <w:rFonts w:ascii="Arial" w:hAnsi="Arial" w:cs="Arial"/>
            <w:sz w:val="20"/>
            <w:szCs w:val="20"/>
            <w:rtl/>
          </w:rPr>
          <w:t>א</w:t>
        </w:r>
      </w:ins>
      <w:r>
        <w:rPr>
          <w:rFonts w:ascii="Arial" w:hAnsi="Arial" w:cs="Arial"/>
          <w:sz w:val="20"/>
          <w:szCs w:val="20"/>
          <w:rtl/>
        </w:rPr>
        <w:t>ל החלק של</w:t>
      </w:r>
      <w:ins w:id="90" w:author="Ariel" w:date="2012-08-06T01:13:00Z">
        <w:r>
          <w:rPr>
            <w:rFonts w:ascii="Arial" w:hAnsi="Arial" w:cs="Arial"/>
            <w:sz w:val="20"/>
            <w:szCs w:val="20"/>
            <w:rtl/>
          </w:rPr>
          <w:t xml:space="preserve"> עבודה בפועל מול ה-</w:t>
        </w:r>
        <w:r>
          <w:rPr>
            <w:rFonts w:ascii="Arial" w:hAnsi="Arial" w:cs="Arial"/>
            <w:sz w:val="20"/>
            <w:szCs w:val="20"/>
          </w:rPr>
          <w:t>DB</w:t>
        </w:r>
        <w:r>
          <w:rPr>
            <w:rFonts w:ascii="Arial" w:hAnsi="Arial" w:cs="Arial"/>
            <w:sz w:val="20"/>
            <w:szCs w:val="20"/>
            <w:rtl/>
          </w:rPr>
          <w:t xml:space="preserve"> של </w:t>
        </w:r>
        <w:r>
          <w:rPr>
            <w:rFonts w:ascii="Arial" w:hAnsi="Arial" w:cs="Arial"/>
            <w:sz w:val="20"/>
            <w:szCs w:val="20"/>
          </w:rPr>
          <w:t>DIMES</w:t>
        </w:r>
        <w:r>
          <w:rPr>
            <w:rFonts w:ascii="Arial" w:hAnsi="Arial" w:cs="Arial"/>
            <w:sz w:val="20"/>
            <w:szCs w:val="20"/>
            <w:rtl/>
          </w:rPr>
          <w:t>.</w:t>
        </w:r>
      </w:ins>
      <w:del w:id="91" w:author="Ariel" w:date="2012-08-06T01:13:00Z">
        <w:r w:rsidDel="00384710">
          <w:rPr>
            <w:rFonts w:ascii="Arial" w:hAnsi="Arial" w:cs="Arial"/>
            <w:sz w:val="20"/>
            <w:szCs w:val="20"/>
            <w:rtl/>
          </w:rPr>
          <w:delText xml:space="preserve"> ה</w:delText>
        </w:r>
        <w:r w:rsidDel="00384710">
          <w:rPr>
            <w:rFonts w:ascii="Arial" w:hAnsi="Arial" w:cs="Arial"/>
            <w:sz w:val="20"/>
            <w:szCs w:val="20"/>
          </w:rPr>
          <w:delText>DB</w:delText>
        </w:r>
        <w:r w:rsidDel="00384710">
          <w:rPr>
            <w:rFonts w:ascii="Arial" w:hAnsi="Arial" w:cs="Arial"/>
            <w:sz w:val="20"/>
            <w:szCs w:val="20"/>
            <w:rtl/>
          </w:rPr>
          <w:delText>.</w:delText>
        </w:r>
      </w:del>
    </w:p>
    <w:p w:rsidR="00A612E8" w:rsidRDefault="00A612E8" w:rsidP="005B20BD">
      <w:pPr>
        <w:bidi/>
        <w:rPr>
          <w:rFonts w:ascii="Arial" w:hAnsi="Arial" w:cs="Arial"/>
          <w:sz w:val="20"/>
          <w:szCs w:val="20"/>
          <w:rtl/>
        </w:rPr>
      </w:pPr>
    </w:p>
    <w:p w:rsidR="00A612E8" w:rsidRPr="00A612E8" w:rsidRDefault="00A612E8" w:rsidP="005B20BD">
      <w:pPr>
        <w:bidi/>
        <w:rPr>
          <w:rFonts w:ascii="Arial" w:hAnsi="Arial" w:cs="Arial"/>
          <w:b/>
          <w:bCs/>
          <w:sz w:val="20"/>
          <w:szCs w:val="20"/>
          <w:u w:val="single"/>
          <w:rtl/>
          <w:rPrChange w:id="92" w:author="Ariel" w:date="2012-08-06T01:14:00Z">
            <w:rPr>
              <w:rFonts w:ascii="Arial" w:hAnsi="Arial" w:cs="Arial"/>
              <w:b/>
              <w:sz w:val="20"/>
              <w:szCs w:val="20"/>
              <w:rtl/>
            </w:rPr>
          </w:rPrChange>
        </w:rPr>
      </w:pPr>
      <w:r w:rsidRPr="00A612E8">
        <w:rPr>
          <w:rFonts w:ascii="Arial" w:hAnsi="Arial" w:cs="Arial"/>
          <w:b/>
          <w:bCs/>
          <w:sz w:val="20"/>
          <w:szCs w:val="20"/>
          <w:u w:val="single"/>
          <w:rtl/>
          <w:rPrChange w:id="93" w:author="Ariel" w:date="2012-08-06T01:14:00Z">
            <w:rPr>
              <w:rFonts w:ascii="Arial" w:hAnsi="Arial" w:cs="Arial"/>
              <w:b/>
              <w:sz w:val="20"/>
              <w:szCs w:val="20"/>
              <w:rtl/>
            </w:rPr>
          </w:rPrChange>
        </w:rPr>
        <w:t xml:space="preserve">מסד הנתונים </w:t>
      </w:r>
      <w:r w:rsidRPr="00384710">
        <w:rPr>
          <w:rFonts w:ascii="Arial" w:hAnsi="Arial" w:cs="Arial"/>
          <w:b/>
          <w:bCs/>
          <w:sz w:val="20"/>
          <w:szCs w:val="20"/>
          <w:u w:val="single"/>
          <w:rtl/>
          <w:rPrChange w:id="94" w:author="Ariel" w:date="2012-08-06T01:14:00Z">
            <w:rPr>
              <w:rFonts w:ascii="Arial" w:hAnsi="Arial" w:cs="Arial"/>
              <w:b/>
              <w:bCs/>
              <w:sz w:val="20"/>
              <w:szCs w:val="20"/>
              <w:u w:val="single"/>
              <w:rtl/>
            </w:rPr>
          </w:rPrChange>
        </w:rPr>
        <w:t>–</w:t>
      </w:r>
      <w:r w:rsidRPr="00A612E8">
        <w:rPr>
          <w:rFonts w:ascii="Arial" w:hAnsi="Arial" w:cs="Arial"/>
          <w:b/>
          <w:bCs/>
          <w:sz w:val="20"/>
          <w:szCs w:val="20"/>
          <w:u w:val="single"/>
          <w:rtl/>
          <w:rPrChange w:id="95" w:author="Ariel" w:date="2012-08-06T01:14:00Z">
            <w:rPr>
              <w:rFonts w:ascii="Arial" w:hAnsi="Arial" w:cs="Arial"/>
              <w:b/>
              <w:sz w:val="20"/>
              <w:szCs w:val="20"/>
              <w:rtl/>
            </w:rPr>
          </w:rPrChange>
        </w:rPr>
        <w:t xml:space="preserve"> </w:t>
      </w:r>
    </w:p>
    <w:p w:rsidR="00A612E8" w:rsidRDefault="00A612E8" w:rsidP="005B20BD">
      <w:pPr>
        <w:numPr>
          <w:ins w:id="96" w:author="Ariel" w:date="2012-08-06T01:14:00Z"/>
        </w:numPr>
        <w:bidi/>
        <w:rPr>
          <w:ins w:id="97" w:author="Ariel" w:date="2012-08-06T01:15:00Z"/>
          <w:rFonts w:ascii="Arial" w:hAnsi="Arial" w:cs="Arial"/>
          <w:sz w:val="20"/>
          <w:szCs w:val="20"/>
          <w:rtl/>
        </w:rPr>
      </w:pPr>
      <w:ins w:id="98" w:author="Ariel" w:date="2012-08-06T01:14:00Z">
        <w:r>
          <w:rPr>
            <w:rFonts w:ascii="Arial" w:hAnsi="Arial" w:cs="Arial"/>
            <w:sz w:val="20"/>
            <w:szCs w:val="20"/>
            <w:rtl/>
          </w:rPr>
          <w:t>כעת, כאשר המשתמש בחר והזין את כל בחירותיו לטופס הויזואלי, מתחיל החלק של העבודה מול ה-</w:t>
        </w:r>
      </w:ins>
      <w:ins w:id="99" w:author="Ariel" w:date="2012-08-06T01:15:00Z">
        <w:r>
          <w:rPr>
            <w:rFonts w:ascii="Arial" w:hAnsi="Arial" w:cs="Arial"/>
            <w:sz w:val="20"/>
            <w:szCs w:val="20"/>
          </w:rPr>
          <w:t>DB</w:t>
        </w:r>
        <w:r>
          <w:rPr>
            <w:rFonts w:ascii="Arial" w:hAnsi="Arial" w:cs="Arial"/>
            <w:sz w:val="20"/>
            <w:szCs w:val="20"/>
            <w:rtl/>
          </w:rPr>
          <w:t xml:space="preserve"> של </w:t>
        </w:r>
        <w:r>
          <w:rPr>
            <w:rFonts w:ascii="Arial" w:hAnsi="Arial" w:cs="Arial"/>
            <w:sz w:val="20"/>
            <w:szCs w:val="20"/>
          </w:rPr>
          <w:t>DIMES</w:t>
        </w:r>
        <w:r>
          <w:rPr>
            <w:rFonts w:ascii="Arial" w:hAnsi="Arial" w:cs="Arial"/>
            <w:sz w:val="20"/>
            <w:szCs w:val="20"/>
            <w:rtl/>
          </w:rPr>
          <w:t>. חלק זה מחייב חיבור ל-</w:t>
        </w:r>
        <w:r>
          <w:rPr>
            <w:rFonts w:ascii="Arial" w:hAnsi="Arial" w:cs="Arial"/>
            <w:sz w:val="20"/>
            <w:szCs w:val="20"/>
          </w:rPr>
          <w:t>DB</w:t>
        </w:r>
        <w:r>
          <w:rPr>
            <w:rFonts w:ascii="Arial" w:hAnsi="Arial" w:cs="Arial"/>
            <w:sz w:val="20"/>
            <w:szCs w:val="20"/>
            <w:rtl/>
          </w:rPr>
          <w:t xml:space="preserve"> באחת משתי דרכים:</w:t>
        </w:r>
      </w:ins>
    </w:p>
    <w:p w:rsidR="00A612E8" w:rsidRDefault="00A612E8" w:rsidP="00384710">
      <w:pPr>
        <w:numPr>
          <w:ilvl w:val="0"/>
          <w:numId w:val="16"/>
          <w:ins w:id="100" w:author="Ariel" w:date="2012-08-06T01:15:00Z"/>
        </w:numPr>
        <w:bidi/>
        <w:rPr>
          <w:ins w:id="101" w:author="Ariel" w:date="2012-08-06T01:16:00Z"/>
          <w:rFonts w:ascii="Arial" w:hAnsi="Arial" w:cs="Arial"/>
          <w:sz w:val="20"/>
          <w:szCs w:val="20"/>
        </w:rPr>
      </w:pPr>
      <w:ins w:id="102" w:author="Ariel" w:date="2012-08-06T01:15:00Z">
        <w:r>
          <w:rPr>
            <w:rFonts w:ascii="Arial" w:hAnsi="Arial" w:cs="Arial"/>
            <w:sz w:val="20"/>
            <w:szCs w:val="20"/>
            <w:rtl/>
          </w:rPr>
          <w:t>חיבור ישיר - כאשר המחשב שמריץ א</w:t>
        </w:r>
      </w:ins>
      <w:ins w:id="103" w:author="Ariel" w:date="2012-08-06T01:16:00Z">
        <w:r>
          <w:rPr>
            <w:rFonts w:ascii="Arial" w:hAnsi="Arial" w:cs="Arial"/>
            <w:sz w:val="20"/>
            <w:szCs w:val="20"/>
            <w:rtl/>
          </w:rPr>
          <w:t>ת</w:t>
        </w:r>
      </w:ins>
      <w:ins w:id="104" w:author="Ariel" w:date="2012-08-06T01:15:00Z">
        <w:r>
          <w:rPr>
            <w:rFonts w:ascii="Arial" w:hAnsi="Arial" w:cs="Arial"/>
            <w:sz w:val="20"/>
            <w:szCs w:val="20"/>
            <w:rtl/>
          </w:rPr>
          <w:t xml:space="preserve"> האפליקציה שלנו נמצא בתוך הרשת של </w:t>
        </w:r>
      </w:ins>
      <w:ins w:id="105" w:author="Ariel" w:date="2012-08-06T01:16:00Z">
        <w:r>
          <w:rPr>
            <w:rFonts w:ascii="Arial" w:hAnsi="Arial" w:cs="Arial"/>
            <w:sz w:val="20"/>
            <w:szCs w:val="20"/>
          </w:rPr>
          <w:t>DIMES</w:t>
        </w:r>
        <w:r>
          <w:rPr>
            <w:rFonts w:ascii="Arial" w:hAnsi="Arial" w:cs="Arial"/>
            <w:sz w:val="20"/>
            <w:szCs w:val="20"/>
            <w:rtl/>
          </w:rPr>
          <w:t>. במצב זה ניתן פשוט להתחבר ל-</w:t>
        </w:r>
        <w:r>
          <w:rPr>
            <w:rFonts w:ascii="Arial" w:hAnsi="Arial" w:cs="Arial"/>
            <w:sz w:val="20"/>
            <w:szCs w:val="20"/>
          </w:rPr>
          <w:t>DB</w:t>
        </w:r>
        <w:r>
          <w:rPr>
            <w:rFonts w:ascii="Arial" w:hAnsi="Arial" w:cs="Arial"/>
            <w:sz w:val="20"/>
            <w:szCs w:val="20"/>
            <w:rtl/>
          </w:rPr>
          <w:t xml:space="preserve"> באופן ישיר</w:t>
        </w:r>
      </w:ins>
    </w:p>
    <w:p w:rsidR="00A612E8" w:rsidRDefault="00A612E8" w:rsidP="00A612E8">
      <w:pPr>
        <w:numPr>
          <w:ilvl w:val="0"/>
          <w:numId w:val="16"/>
          <w:ins w:id="106" w:author="Ariel" w:date="2012-08-06T01:17:00Z"/>
        </w:numPr>
        <w:bidi/>
        <w:rPr>
          <w:ins w:id="107" w:author="Ariel" w:date="2012-08-06T01:17:00Z"/>
          <w:rFonts w:ascii="Arial" w:hAnsi="Arial" w:cs="Arial"/>
          <w:sz w:val="20"/>
          <w:szCs w:val="20"/>
          <w:rtl/>
        </w:rPr>
        <w:pPrChange w:id="108" w:author="Ariel" w:date="2012-08-06T01:18:00Z">
          <w:pPr>
            <w:numPr>
              <w:numId w:val="16"/>
            </w:numPr>
            <w:tabs>
              <w:tab w:val="num" w:pos="720"/>
            </w:tabs>
            <w:bidi/>
            <w:ind w:hanging="360"/>
            <w:jc w:val="right"/>
          </w:pPr>
        </w:pPrChange>
      </w:pPr>
      <w:ins w:id="109" w:author="Ariel" w:date="2012-08-06T01:16:00Z">
        <w:r>
          <w:rPr>
            <w:rFonts w:ascii="Arial" w:hAnsi="Arial" w:cs="Arial"/>
            <w:sz w:val="20"/>
            <w:szCs w:val="20"/>
            <w:rtl/>
          </w:rPr>
          <w:t xml:space="preserve">חיבור מרחוק ע"י </w:t>
        </w:r>
        <w:r>
          <w:rPr>
            <w:rFonts w:ascii="Arial" w:hAnsi="Arial" w:cs="Arial"/>
            <w:sz w:val="20"/>
            <w:szCs w:val="20"/>
          </w:rPr>
          <w:t>SSH Tunnel</w:t>
        </w:r>
        <w:r>
          <w:rPr>
            <w:rFonts w:ascii="Arial" w:hAnsi="Arial" w:cs="Arial"/>
            <w:sz w:val="20"/>
            <w:szCs w:val="20"/>
            <w:rtl/>
          </w:rPr>
          <w:t xml:space="preserve"> - כאשר המחשב שמריץ את האפליקציה נמצא מחוץ לרשת של </w:t>
        </w:r>
      </w:ins>
      <w:ins w:id="110" w:author="Ariel" w:date="2012-08-06T01:17:00Z">
        <w:r>
          <w:rPr>
            <w:rFonts w:ascii="Arial" w:hAnsi="Arial" w:cs="Arial"/>
            <w:sz w:val="20"/>
            <w:szCs w:val="20"/>
          </w:rPr>
          <w:t>DIMES</w:t>
        </w:r>
        <w:r>
          <w:rPr>
            <w:rFonts w:ascii="Arial" w:hAnsi="Arial" w:cs="Arial"/>
            <w:sz w:val="20"/>
            <w:szCs w:val="20"/>
            <w:rtl/>
          </w:rPr>
          <w:t xml:space="preserve">, עליו לפתוח </w:t>
        </w:r>
        <w:r>
          <w:rPr>
            <w:rFonts w:ascii="Arial" w:hAnsi="Arial" w:cs="Arial"/>
            <w:sz w:val="20"/>
            <w:szCs w:val="20"/>
          </w:rPr>
          <w:t>SSH Tunnel</w:t>
        </w:r>
        <w:r>
          <w:rPr>
            <w:rFonts w:ascii="Arial" w:hAnsi="Arial" w:cs="Arial"/>
            <w:sz w:val="20"/>
            <w:szCs w:val="20"/>
            <w:rtl/>
          </w:rPr>
          <w:t xml:space="preserve"> ל-</w:t>
        </w:r>
        <w:r>
          <w:rPr>
            <w:rFonts w:ascii="Arial" w:hAnsi="Arial" w:cs="Arial"/>
            <w:sz w:val="20"/>
            <w:szCs w:val="20"/>
          </w:rPr>
          <w:t>DB</w:t>
        </w:r>
        <w:r>
          <w:rPr>
            <w:rFonts w:ascii="Arial" w:hAnsi="Arial" w:cs="Arial"/>
            <w:sz w:val="20"/>
            <w:szCs w:val="20"/>
            <w:rtl/>
          </w:rPr>
          <w:t xml:space="preserve"> של </w:t>
        </w:r>
        <w:r>
          <w:rPr>
            <w:rFonts w:ascii="Arial" w:hAnsi="Arial" w:cs="Arial"/>
            <w:sz w:val="20"/>
            <w:szCs w:val="20"/>
          </w:rPr>
          <w:t>DIMES</w:t>
        </w:r>
        <w:r>
          <w:rPr>
            <w:rFonts w:ascii="Arial" w:hAnsi="Arial" w:cs="Arial"/>
            <w:sz w:val="20"/>
            <w:szCs w:val="20"/>
            <w:rtl/>
          </w:rPr>
          <w:t xml:space="preserve"> על מנת לאפשר הרצת שאילתות.</w:t>
        </w:r>
      </w:ins>
    </w:p>
    <w:p w:rsidR="00A612E8" w:rsidRDefault="00A612E8" w:rsidP="00C93DA5">
      <w:pPr>
        <w:numPr>
          <w:ins w:id="111" w:author="Ariel" w:date="2012-08-06T01:21:00Z"/>
        </w:numPr>
        <w:bidi/>
        <w:rPr>
          <w:rFonts w:ascii="Arial" w:hAnsi="Arial" w:cs="Arial"/>
          <w:sz w:val="20"/>
          <w:szCs w:val="20"/>
          <w:rtl/>
        </w:rPr>
      </w:pPr>
      <w:ins w:id="112" w:author="Ariel" w:date="2012-08-06T01:17:00Z">
        <w:r>
          <w:rPr>
            <w:rFonts w:ascii="Arial" w:hAnsi="Arial" w:cs="Arial"/>
            <w:sz w:val="20"/>
            <w:szCs w:val="20"/>
            <w:rtl/>
          </w:rPr>
          <w:t>אנו זקוקים לשנ</w:t>
        </w:r>
      </w:ins>
      <w:ins w:id="113" w:author="Ariel" w:date="2012-08-06T01:18:00Z">
        <w:r>
          <w:rPr>
            <w:rFonts w:ascii="Arial" w:hAnsi="Arial" w:cs="Arial"/>
            <w:sz w:val="20"/>
            <w:szCs w:val="20"/>
            <w:rtl/>
          </w:rPr>
          <w:t>י חיבורים על מנת להחזיר את המידע המבוקש. חיבור אחד ישמש אותנו לעבודה מול השרת שמכיל את טבלאות תוצאות הניסויים (טבלה כזו לדוגמא היא</w:t>
        </w:r>
      </w:ins>
      <w:ins w:id="114" w:author="Ariel" w:date="2012-08-06T01:19:00Z">
        <w:r>
          <w:rPr>
            <w:rFonts w:ascii="Arial" w:hAnsi="Arial" w:cs="Arial"/>
            <w:sz w:val="20"/>
            <w:szCs w:val="20"/>
            <w:rtl/>
          </w:rPr>
          <w:t xml:space="preserve"> </w:t>
        </w:r>
        <w:r>
          <w:rPr>
            <w:rFonts w:ascii="Arial" w:hAnsi="Arial" w:cs="Arial"/>
            <w:sz w:val="20"/>
            <w:szCs w:val="20"/>
          </w:rPr>
          <w:t>raw_res_main_2012_28</w:t>
        </w:r>
        <w:r>
          <w:rPr>
            <w:rFonts w:ascii="Arial" w:hAnsi="Arial" w:cs="Arial"/>
            <w:sz w:val="20"/>
            <w:szCs w:val="20"/>
            <w:rtl/>
          </w:rPr>
          <w:t xml:space="preserve">). החיבור השני ישמש אותנו על מנת להתחבר לשרת שמכיל את טבלת הקישור בין </w:t>
        </w:r>
        <w:r>
          <w:rPr>
            <w:rFonts w:ascii="Arial" w:hAnsi="Arial" w:cs="Arial"/>
            <w:sz w:val="20"/>
            <w:szCs w:val="20"/>
          </w:rPr>
          <w:t>IP</w:t>
        </w:r>
        <w:r>
          <w:rPr>
            <w:rFonts w:ascii="Arial" w:hAnsi="Arial" w:cs="Arial"/>
            <w:sz w:val="20"/>
            <w:szCs w:val="20"/>
            <w:rtl/>
          </w:rPr>
          <w:t xml:space="preserve"> לבין נקודת הציון שלו על הגלובוס (</w:t>
        </w:r>
      </w:ins>
      <w:ins w:id="115" w:author="Ariel" w:date="2012-08-06T01:20:00Z">
        <w:r>
          <w:rPr>
            <w:rFonts w:ascii="Arial" w:hAnsi="Arial" w:cs="Arial"/>
            <w:sz w:val="20"/>
            <w:szCs w:val="20"/>
            <w:rtl/>
          </w:rPr>
          <w:t xml:space="preserve">בדרך כלל מדובר בטבלה </w:t>
        </w:r>
      </w:ins>
      <w:ins w:id="116" w:author="Ariel" w:date="2012-08-06T01:19:00Z">
        <w:r>
          <w:rPr>
            <w:rFonts w:ascii="Arial" w:hAnsi="Arial" w:cs="Arial"/>
            <w:sz w:val="20"/>
            <w:szCs w:val="20"/>
            <w:rtl/>
          </w:rPr>
          <w:t xml:space="preserve"> </w:t>
        </w:r>
      </w:ins>
      <w:ins w:id="117" w:author="Ariel" w:date="2012-08-06T01:20:00Z">
        <w:r>
          <w:rPr>
            <w:rFonts w:ascii="Arial" w:hAnsi="Arial" w:cs="Arial"/>
            <w:sz w:val="20"/>
            <w:szCs w:val="20"/>
          </w:rPr>
          <w:t>IPsTblFull</w:t>
        </w:r>
        <w:r>
          <w:rPr>
            <w:rFonts w:ascii="Arial" w:hAnsi="Arial" w:cs="Arial"/>
            <w:sz w:val="20"/>
            <w:szCs w:val="20"/>
            <w:rtl/>
          </w:rPr>
          <w:t>, אך ניתן לבחור טבלה אחרת במקומה אם רוצים, ויש לספק את פרטי הסכמה ושם הטבלה).</w:t>
        </w:r>
      </w:ins>
      <w:ins w:id="118" w:author="Ariel" w:date="2012-08-06T01:21:00Z">
        <w:r>
          <w:rPr>
            <w:rFonts w:ascii="Arial" w:hAnsi="Arial" w:cs="Arial"/>
            <w:sz w:val="20"/>
            <w:szCs w:val="20"/>
            <w:rtl/>
          </w:rPr>
          <w:t xml:space="preserve"> בנקודות הציון על הגלובוס, נעשה שימוש אחר-כך לצורך חישוב המרחק הגיאוגרפי (האמיתי) בין שתי נקודות.</w:t>
        </w:r>
      </w:ins>
    </w:p>
    <w:p w:rsidR="00A612E8" w:rsidRPr="00C93DA5" w:rsidRDefault="00A612E8" w:rsidP="00C93DA5">
      <w:pPr>
        <w:bidi/>
        <w:rPr>
          <w:ins w:id="119" w:author="Ariel" w:date="2012-08-06T01:14:00Z"/>
          <w:rFonts w:ascii="Arial" w:hAnsi="Arial" w:cs="Arial"/>
          <w:b/>
          <w:bCs/>
          <w:i/>
          <w:iCs/>
          <w:color w:val="008000"/>
          <w:sz w:val="28"/>
          <w:szCs w:val="28"/>
          <w:rtl/>
        </w:rPr>
      </w:pPr>
      <w:r w:rsidRPr="00C93DA5">
        <w:rPr>
          <w:rFonts w:ascii="Arial" w:hAnsi="Arial" w:cs="Arial"/>
          <w:b/>
          <w:bCs/>
          <w:i/>
          <w:iCs/>
          <w:color w:val="008000"/>
          <w:sz w:val="28"/>
          <w:szCs w:val="28"/>
          <w:rtl/>
        </w:rPr>
        <w:t>[</w:t>
      </w:r>
      <w:r>
        <w:rPr>
          <w:rFonts w:ascii="Arial" w:hAnsi="Arial" w:cs="Arial"/>
          <w:b/>
          <w:bCs/>
          <w:i/>
          <w:iCs/>
          <w:color w:val="008000"/>
          <w:sz w:val="28"/>
          <w:szCs w:val="28"/>
          <w:rtl/>
        </w:rPr>
        <w:t>לספר על אופן החיבור (</w:t>
      </w:r>
      <w:r>
        <w:rPr>
          <w:rFonts w:ascii="Arial" w:hAnsi="Arial" w:cs="Arial"/>
          <w:b/>
          <w:bCs/>
          <w:i/>
          <w:iCs/>
          <w:color w:val="008000"/>
          <w:sz w:val="28"/>
          <w:szCs w:val="28"/>
        </w:rPr>
        <w:t>JAR</w:t>
      </w:r>
      <w:r>
        <w:rPr>
          <w:rFonts w:ascii="Arial" w:hAnsi="Arial" w:cs="Arial"/>
          <w:b/>
          <w:bCs/>
          <w:i/>
          <w:iCs/>
          <w:color w:val="008000"/>
          <w:sz w:val="28"/>
          <w:szCs w:val="28"/>
          <w:rtl/>
        </w:rPr>
        <w:t xml:space="preserve"> מיוחד), על סוגי השאילתות שיש לנו, על הדרך לייעל את השאילתה הראשית, על שאילתות להוספת </w:t>
      </w:r>
      <w:r>
        <w:rPr>
          <w:rFonts w:ascii="Arial" w:hAnsi="Arial" w:cs="Arial"/>
          <w:b/>
          <w:bCs/>
          <w:i/>
          <w:iCs/>
          <w:color w:val="008000"/>
          <w:sz w:val="28"/>
          <w:szCs w:val="28"/>
        </w:rPr>
        <w:t>IP</w:t>
      </w:r>
      <w:r>
        <w:rPr>
          <w:rFonts w:ascii="Arial" w:hAnsi="Arial" w:cs="Arial"/>
          <w:b/>
          <w:bCs/>
          <w:i/>
          <w:iCs/>
          <w:color w:val="008000"/>
          <w:sz w:val="28"/>
          <w:szCs w:val="28"/>
          <w:rtl/>
        </w:rPr>
        <w:t xml:space="preserve"> ספציפיים, ניפוי </w:t>
      </w:r>
      <w:r>
        <w:rPr>
          <w:rFonts w:ascii="Arial" w:hAnsi="Arial" w:cs="Arial"/>
          <w:b/>
          <w:bCs/>
          <w:i/>
          <w:iCs/>
          <w:color w:val="008000"/>
          <w:sz w:val="28"/>
          <w:szCs w:val="28"/>
        </w:rPr>
        <w:t>IP</w:t>
      </w:r>
      <w:r>
        <w:rPr>
          <w:rFonts w:ascii="Arial" w:hAnsi="Arial" w:cs="Arial"/>
          <w:b/>
          <w:bCs/>
          <w:i/>
          <w:iCs/>
          <w:color w:val="008000"/>
          <w:sz w:val="28"/>
          <w:szCs w:val="28"/>
          <w:rtl/>
        </w:rPr>
        <w:t xml:space="preserve"> לא רצויים לפי הרשימות השונות, שאילתה לפי תאריך, איך התמודדנו עם כפילויות של </w:t>
      </w:r>
      <w:r>
        <w:rPr>
          <w:rFonts w:ascii="Arial" w:hAnsi="Arial" w:cs="Arial"/>
          <w:b/>
          <w:bCs/>
          <w:i/>
          <w:iCs/>
          <w:color w:val="008000"/>
          <w:sz w:val="28"/>
          <w:szCs w:val="28"/>
        </w:rPr>
        <w:t>IP</w:t>
      </w:r>
      <w:r>
        <w:rPr>
          <w:rFonts w:ascii="Arial" w:hAnsi="Arial" w:cs="Arial"/>
          <w:b/>
          <w:bCs/>
          <w:i/>
          <w:iCs/>
          <w:color w:val="008000"/>
          <w:sz w:val="28"/>
          <w:szCs w:val="28"/>
          <w:rtl/>
        </w:rPr>
        <w:t>-ים בגלל התופעה של טרייסראוט, על הכתיבה לקובץ</w:t>
      </w:r>
      <w:r w:rsidRPr="00C93DA5">
        <w:rPr>
          <w:rFonts w:ascii="Arial" w:hAnsi="Arial" w:cs="Arial"/>
          <w:b/>
          <w:bCs/>
          <w:i/>
          <w:iCs/>
          <w:color w:val="008000"/>
          <w:sz w:val="28"/>
          <w:szCs w:val="28"/>
          <w:rtl/>
        </w:rPr>
        <w:t>]</w:t>
      </w:r>
    </w:p>
    <w:p w:rsidR="00A612E8" w:rsidRDefault="00A612E8" w:rsidP="00384710">
      <w:pPr>
        <w:bidi/>
        <w:rPr>
          <w:rFonts w:ascii="Arial" w:hAnsi="Arial" w:cs="Arial"/>
          <w:sz w:val="20"/>
          <w:szCs w:val="20"/>
          <w:rtl/>
        </w:rPr>
      </w:pPr>
    </w:p>
    <w:p w:rsidR="00A612E8" w:rsidRDefault="00A612E8" w:rsidP="005B20BD">
      <w:pPr>
        <w:bidi/>
        <w:rPr>
          <w:rFonts w:ascii="Arial" w:hAnsi="Arial" w:cs="Arial"/>
          <w:b/>
          <w:bCs/>
          <w:sz w:val="20"/>
          <w:szCs w:val="20"/>
          <w:u w:val="single"/>
          <w:rtl/>
        </w:rPr>
      </w:pPr>
      <w:r w:rsidRPr="005B20BD">
        <w:rPr>
          <w:rFonts w:ascii="Arial" w:hAnsi="Arial" w:cs="Arial"/>
          <w:b/>
          <w:bCs/>
          <w:sz w:val="20"/>
          <w:szCs w:val="20"/>
          <w:u w:val="single"/>
          <w:rtl/>
        </w:rPr>
        <w:t xml:space="preserve">ויזואליזציה של התוצאות </w:t>
      </w:r>
      <w:r>
        <w:rPr>
          <w:rFonts w:ascii="Arial" w:hAnsi="Arial" w:cs="Arial"/>
          <w:b/>
          <w:bCs/>
          <w:sz w:val="20"/>
          <w:szCs w:val="20"/>
          <w:u w:val="single"/>
          <w:rtl/>
        </w:rPr>
        <w:t>–</w:t>
      </w:r>
      <w:r w:rsidRPr="005B20BD">
        <w:rPr>
          <w:rFonts w:ascii="Arial" w:hAnsi="Arial" w:cs="Arial"/>
          <w:b/>
          <w:bCs/>
          <w:sz w:val="20"/>
          <w:szCs w:val="20"/>
          <w:u w:val="single"/>
          <w:rtl/>
        </w:rPr>
        <w:t xml:space="preserve"> </w:t>
      </w:r>
    </w:p>
    <w:p w:rsidR="00A612E8" w:rsidRDefault="00A612E8" w:rsidP="005B20BD">
      <w:pPr>
        <w:bidi/>
        <w:rPr>
          <w:rFonts w:ascii="Arial" w:hAnsi="Arial" w:cs="Arial"/>
          <w:sz w:val="20"/>
          <w:szCs w:val="20"/>
          <w:rtl/>
        </w:rPr>
      </w:pPr>
      <w:r>
        <w:rPr>
          <w:rFonts w:ascii="Arial" w:hAnsi="Arial" w:cs="Arial"/>
          <w:sz w:val="20"/>
          <w:szCs w:val="20"/>
          <w:rtl/>
        </w:rPr>
        <w:t xml:space="preserve">לאחר שהנתונים הוזנו לתוך קובץ הנתונים, המערכת מפעילה את הקובץ </w:t>
      </w:r>
      <w:r w:rsidRPr="005B20BD">
        <w:rPr>
          <w:rFonts w:ascii="Arial" w:hAnsi="Arial" w:cs="Arial"/>
          <w:sz w:val="20"/>
          <w:szCs w:val="20"/>
        </w:rPr>
        <w:t>runMatlab</w:t>
      </w:r>
      <w:r>
        <w:rPr>
          <w:rFonts w:ascii="Arial" w:hAnsi="Arial" w:cs="Arial"/>
          <w:sz w:val="20"/>
          <w:szCs w:val="20"/>
          <w:rtl/>
        </w:rPr>
        <w:t xml:space="preserve"> שגם הוא מסוג </w:t>
      </w:r>
      <w:r>
        <w:rPr>
          <w:rFonts w:ascii="Arial" w:hAnsi="Arial" w:cs="Arial"/>
          <w:sz w:val="20"/>
          <w:szCs w:val="20"/>
        </w:rPr>
        <w:t>bat</w:t>
      </w:r>
      <w:r>
        <w:rPr>
          <w:rFonts w:ascii="Arial" w:hAnsi="Arial" w:cs="Arial"/>
          <w:sz w:val="20"/>
          <w:szCs w:val="20"/>
          <w:rtl/>
        </w:rPr>
        <w:t>, קובץ זה פותח את המטלב ומריץ עליו את המתודה הראשית של מערכת הויזואליזציה,חלקי המתודה הם:</w:t>
      </w:r>
    </w:p>
    <w:p w:rsidR="00A612E8" w:rsidRDefault="00A612E8" w:rsidP="005B20BD">
      <w:pPr>
        <w:pStyle w:val="ListParagraph"/>
        <w:numPr>
          <w:ilvl w:val="0"/>
          <w:numId w:val="13"/>
        </w:numPr>
        <w:bidi/>
        <w:rPr>
          <w:rFonts w:ascii="Arial" w:hAnsi="Arial" w:cs="Arial"/>
          <w:sz w:val="20"/>
          <w:szCs w:val="20"/>
        </w:rPr>
      </w:pPr>
      <w:r>
        <w:rPr>
          <w:rFonts w:ascii="Arial" w:hAnsi="Arial" w:cs="Arial"/>
          <w:sz w:val="20"/>
          <w:szCs w:val="20"/>
          <w:rtl/>
        </w:rPr>
        <w:t>קריאת הנתונים מהקובץ</w:t>
      </w:r>
    </w:p>
    <w:p w:rsidR="00A612E8" w:rsidRDefault="00A612E8" w:rsidP="005B20BD">
      <w:pPr>
        <w:pStyle w:val="ListParagraph"/>
        <w:numPr>
          <w:ilvl w:val="0"/>
          <w:numId w:val="13"/>
        </w:numPr>
        <w:bidi/>
        <w:rPr>
          <w:rFonts w:ascii="Arial" w:hAnsi="Arial" w:cs="Arial"/>
          <w:sz w:val="20"/>
          <w:szCs w:val="20"/>
        </w:rPr>
      </w:pPr>
      <w:r>
        <w:rPr>
          <w:rFonts w:ascii="Arial" w:hAnsi="Arial" w:cs="Arial"/>
          <w:sz w:val="20"/>
          <w:szCs w:val="20"/>
          <w:rtl/>
        </w:rPr>
        <w:t>הכנת הנתונים בצורה נכונה למתודת התצוגה הגרפית</w:t>
      </w:r>
    </w:p>
    <w:p w:rsidR="00A612E8" w:rsidRDefault="00A612E8" w:rsidP="005B20BD">
      <w:pPr>
        <w:pStyle w:val="ListParagraph"/>
        <w:numPr>
          <w:ilvl w:val="0"/>
          <w:numId w:val="13"/>
        </w:numPr>
        <w:bidi/>
        <w:rPr>
          <w:rFonts w:ascii="Arial" w:hAnsi="Arial" w:cs="Arial"/>
          <w:sz w:val="20"/>
          <w:szCs w:val="20"/>
        </w:rPr>
      </w:pPr>
      <w:r>
        <w:rPr>
          <w:rFonts w:ascii="Arial" w:hAnsi="Arial" w:cs="Arial"/>
          <w:sz w:val="20"/>
          <w:szCs w:val="20"/>
          <w:rtl/>
        </w:rPr>
        <w:t xml:space="preserve">אלגוריתם למציאת המרחקים הגאוגרפים האמיתיים במימוש לאלגוריתם </w:t>
      </w:r>
      <w:r>
        <w:rPr>
          <w:rFonts w:ascii="Arial" w:hAnsi="Arial" w:cs="Arial"/>
          <w:sz w:val="20"/>
          <w:szCs w:val="20"/>
        </w:rPr>
        <w:t>Haversine</w:t>
      </w:r>
    </w:p>
    <w:p w:rsidR="00A612E8" w:rsidRDefault="00A612E8" w:rsidP="005B20BD">
      <w:pPr>
        <w:pStyle w:val="ListParagraph"/>
        <w:numPr>
          <w:ilvl w:val="0"/>
          <w:numId w:val="13"/>
        </w:numPr>
        <w:bidi/>
        <w:rPr>
          <w:rFonts w:ascii="Arial" w:hAnsi="Arial" w:cs="Arial"/>
          <w:sz w:val="20"/>
          <w:szCs w:val="20"/>
        </w:rPr>
      </w:pPr>
      <w:r>
        <w:rPr>
          <w:rFonts w:ascii="Arial" w:hAnsi="Arial" w:cs="Arial"/>
          <w:sz w:val="20"/>
          <w:szCs w:val="20"/>
          <w:rtl/>
        </w:rPr>
        <w:t>חישוב מרחק וריטואלי מתוך מדידות הזמנים לפי כלל האצבע</w:t>
      </w:r>
    </w:p>
    <w:p w:rsidR="00A612E8" w:rsidRDefault="00A612E8" w:rsidP="00A11142">
      <w:pPr>
        <w:pStyle w:val="ListParagraph"/>
        <w:numPr>
          <w:ilvl w:val="0"/>
          <w:numId w:val="13"/>
        </w:numPr>
        <w:bidi/>
        <w:rPr>
          <w:rFonts w:ascii="Arial" w:hAnsi="Arial" w:cs="Arial"/>
          <w:sz w:val="20"/>
          <w:szCs w:val="20"/>
        </w:rPr>
      </w:pPr>
      <w:r>
        <w:rPr>
          <w:rFonts w:ascii="Arial" w:hAnsi="Arial" w:cs="Arial"/>
          <w:sz w:val="20"/>
          <w:szCs w:val="20"/>
          <w:rtl/>
        </w:rPr>
        <w:t xml:space="preserve">מיצוע הנתונים ע"פ משטח לפי נוסחת\מתודת </w:t>
      </w:r>
      <w:r>
        <w:rPr>
          <w:rFonts w:ascii="Arial" w:hAnsi="Arial" w:cs="Arial"/>
          <w:sz w:val="20"/>
          <w:szCs w:val="20"/>
        </w:rPr>
        <w:t>TPAPS</w:t>
      </w:r>
      <w:r>
        <w:rPr>
          <w:rFonts w:ascii="Arial" w:hAnsi="Arial" w:cs="Arial"/>
          <w:sz w:val="20"/>
          <w:szCs w:val="20"/>
          <w:rtl/>
        </w:rPr>
        <w:t xml:space="preserve">, והצגה גרפית שלהם על גרף </w:t>
      </w:r>
      <w:r>
        <w:rPr>
          <w:rFonts w:ascii="Arial" w:hAnsi="Arial" w:cs="Arial"/>
          <w:sz w:val="20"/>
          <w:szCs w:val="20"/>
        </w:rPr>
        <w:t>D</w:t>
      </w:r>
      <w:r>
        <w:rPr>
          <w:rFonts w:ascii="Arial" w:hAnsi="Arial" w:cs="Arial"/>
          <w:sz w:val="20"/>
          <w:szCs w:val="20"/>
          <w:rtl/>
        </w:rPr>
        <w:t>3, בהתאם לבחירת המשתמש באיזה אופן יוצגו הנתונים.</w:t>
      </w:r>
    </w:p>
    <w:p w:rsidR="00A612E8" w:rsidRDefault="00A612E8" w:rsidP="00A11142">
      <w:pPr>
        <w:bidi/>
        <w:rPr>
          <w:rFonts w:ascii="Arial" w:hAnsi="Arial" w:cs="Arial"/>
          <w:sz w:val="20"/>
          <w:szCs w:val="20"/>
          <w:rtl/>
        </w:rPr>
      </w:pPr>
      <w:r>
        <w:rPr>
          <w:rFonts w:ascii="Arial" w:hAnsi="Arial" w:cs="Arial"/>
          <w:sz w:val="20"/>
          <w:szCs w:val="20"/>
          <w:rtl/>
        </w:rPr>
        <w:t>כמו כן, במקביל לפתיחת המטלב, קוד ה</w:t>
      </w:r>
      <w:r>
        <w:rPr>
          <w:rFonts w:ascii="Arial" w:hAnsi="Arial" w:cs="Arial"/>
          <w:sz w:val="20"/>
          <w:szCs w:val="20"/>
        </w:rPr>
        <w:t>JAVA</w:t>
      </w:r>
      <w:r>
        <w:rPr>
          <w:rFonts w:ascii="Arial" w:hAnsi="Arial" w:cs="Arial"/>
          <w:sz w:val="20"/>
          <w:szCs w:val="20"/>
          <w:rtl/>
        </w:rPr>
        <w:t xml:space="preserve"> יקרא למתודה אשר מריצה מנשק </w:t>
      </w:r>
      <w:r>
        <w:rPr>
          <w:rFonts w:ascii="Arial" w:hAnsi="Arial" w:cs="Arial"/>
          <w:sz w:val="20"/>
          <w:szCs w:val="20"/>
        </w:rPr>
        <w:t>GUI</w:t>
      </w:r>
      <w:r>
        <w:rPr>
          <w:rFonts w:ascii="Arial" w:hAnsi="Arial" w:cs="Arial"/>
          <w:sz w:val="20"/>
          <w:szCs w:val="20"/>
          <w:rtl/>
        </w:rPr>
        <w:t xml:space="preserve"> נוסף אשר מציג למשתמש מקרא אשר מציג עבור כל נקודה את המידע שלה.</w:t>
      </w:r>
    </w:p>
    <w:p w:rsidR="00A612E8" w:rsidRDefault="00A612E8" w:rsidP="00BC4F82">
      <w:pPr>
        <w:bidi/>
        <w:rPr>
          <w:rFonts w:ascii="Arial" w:hAnsi="Arial" w:cs="Arial"/>
          <w:sz w:val="20"/>
          <w:szCs w:val="20"/>
          <w:rtl/>
        </w:rPr>
      </w:pPr>
      <w:r>
        <w:rPr>
          <w:rFonts w:ascii="Arial" w:hAnsi="Arial" w:cs="Arial"/>
          <w:sz w:val="20"/>
          <w:szCs w:val="20"/>
          <w:rtl/>
        </w:rPr>
        <w:t xml:space="preserve">משתמש יבחר את מספר הנקודה וילחץ </w:t>
      </w:r>
      <w:r>
        <w:rPr>
          <w:rFonts w:ascii="Arial" w:hAnsi="Arial" w:cs="Arial"/>
          <w:sz w:val="20"/>
          <w:szCs w:val="20"/>
        </w:rPr>
        <w:t>OK</w:t>
      </w:r>
      <w:r>
        <w:rPr>
          <w:rFonts w:ascii="Arial" w:hAnsi="Arial" w:cs="Arial"/>
          <w:sz w:val="20"/>
          <w:szCs w:val="20"/>
          <w:rtl/>
        </w:rPr>
        <w:t xml:space="preserve"> והמקרא יציג לו את המידע עבור הנקודה.</w:t>
      </w:r>
    </w:p>
    <w:p w:rsidR="00A612E8" w:rsidRDefault="00A612E8" w:rsidP="00BC4F82">
      <w:pPr>
        <w:bidi/>
        <w:jc w:val="center"/>
        <w:rPr>
          <w:rFonts w:ascii="Arial" w:hAnsi="Arial" w:cs="Arial"/>
          <w:sz w:val="20"/>
          <w:szCs w:val="20"/>
          <w:rtl/>
        </w:rPr>
      </w:pPr>
      <w:r w:rsidRPr="004A3C88">
        <w:rPr>
          <w:rFonts w:ascii="Arial" w:hAnsi="Arial" w:cs="Arial"/>
          <w:noProof/>
          <w:sz w:val="20"/>
          <w:szCs w:val="20"/>
        </w:rPr>
        <w:pict>
          <v:shape id="Picture 14" o:spid="_x0000_i1034" type="#_x0000_t75" style="width:180pt;height:173.25pt;visibility:visible">
            <v:imagedata r:id="rId19" o:title=""/>
          </v:shape>
        </w:pict>
      </w:r>
      <w:r w:rsidRPr="004A3C88">
        <w:rPr>
          <w:rFonts w:ascii="Arial" w:hAnsi="Arial" w:cs="Arial"/>
          <w:noProof/>
          <w:sz w:val="20"/>
          <w:szCs w:val="20"/>
        </w:rPr>
        <w:pict>
          <v:shape id="Picture 15" o:spid="_x0000_i1035" type="#_x0000_t75" style="width:161.25pt;height:99.75pt;visibility:visible">
            <v:imagedata r:id="rId20" o:title=""/>
          </v:shape>
        </w:pict>
      </w:r>
    </w:p>
    <w:p w:rsidR="00A612E8" w:rsidRDefault="00A612E8" w:rsidP="00BC4F82">
      <w:pPr>
        <w:bidi/>
        <w:jc w:val="center"/>
        <w:rPr>
          <w:rFonts w:ascii="Arial" w:hAnsi="Arial" w:cs="Arial"/>
          <w:sz w:val="20"/>
          <w:szCs w:val="20"/>
          <w:rtl/>
        </w:rPr>
      </w:pPr>
      <w:r>
        <w:rPr>
          <w:rFonts w:ascii="Arial" w:hAnsi="Arial" w:cs="Arial"/>
          <w:sz w:val="20"/>
          <w:szCs w:val="20"/>
          <w:rtl/>
        </w:rPr>
        <w:t xml:space="preserve">איורים  4.4, 4.5 – גרף תוצאות ומקרא לצידו אשר מציג את המידע (כתובת </w:t>
      </w:r>
      <w:r>
        <w:rPr>
          <w:rFonts w:ascii="Arial" w:hAnsi="Arial" w:cs="Arial"/>
          <w:sz w:val="20"/>
          <w:szCs w:val="20"/>
        </w:rPr>
        <w:t>IP</w:t>
      </w:r>
      <w:r>
        <w:rPr>
          <w:rFonts w:ascii="Arial" w:hAnsi="Arial" w:cs="Arial"/>
          <w:sz w:val="20"/>
          <w:szCs w:val="20"/>
          <w:rtl/>
        </w:rPr>
        <w:t>) עבור נקודה 6</w:t>
      </w:r>
    </w:p>
    <w:p w:rsidR="00A612E8" w:rsidRDefault="00A612E8" w:rsidP="00A11142">
      <w:pPr>
        <w:bidi/>
        <w:rPr>
          <w:rFonts w:ascii="Arial" w:hAnsi="Arial" w:cs="Arial"/>
          <w:sz w:val="20"/>
          <w:szCs w:val="20"/>
          <w:rtl/>
        </w:rPr>
      </w:pPr>
    </w:p>
    <w:p w:rsidR="00A612E8" w:rsidRDefault="00A612E8" w:rsidP="00947EA4">
      <w:pPr>
        <w:bidi/>
        <w:rPr>
          <w:rFonts w:ascii="Arial" w:hAnsi="Arial" w:cs="Arial"/>
          <w:sz w:val="20"/>
          <w:szCs w:val="20"/>
          <w:rtl/>
        </w:rPr>
      </w:pPr>
      <w:r>
        <w:rPr>
          <w:noProof/>
        </w:rPr>
        <w:pict>
          <v:shape id="Picture 17" o:spid="_x0000_s1026" type="#_x0000_t75" style="position:absolute;left:0;text-align:left;margin-left:1.7pt;margin-top:-29.55pt;width:147.05pt;height:237.2pt;z-index:251658240;visibility:visible">
            <v:imagedata r:id="rId21" o:title=""/>
          </v:shape>
        </w:pict>
      </w:r>
      <w:r>
        <w:rPr>
          <w:rFonts w:ascii="Arial" w:hAnsi="Arial" w:cs="Arial"/>
          <w:sz w:val="20"/>
          <w:szCs w:val="20"/>
          <w:rtl/>
        </w:rPr>
        <w:t>הסבר שימוש בתפריטי ממשק המשתמש:</w:t>
      </w:r>
    </w:p>
    <w:p w:rsidR="00A612E8" w:rsidRDefault="00A612E8" w:rsidP="00160BC1">
      <w:pPr>
        <w:bidi/>
        <w:rPr>
          <w:rFonts w:ascii="Arial" w:hAnsi="Arial" w:cs="Arial"/>
          <w:sz w:val="20"/>
          <w:szCs w:val="20"/>
          <w:rtl/>
        </w:rPr>
      </w:pPr>
    </w:p>
    <w:p w:rsidR="00A612E8" w:rsidRDefault="00A612E8" w:rsidP="00160BC1">
      <w:pPr>
        <w:bidi/>
        <w:rPr>
          <w:rFonts w:ascii="Arial" w:hAnsi="Arial" w:cs="Arial"/>
          <w:sz w:val="20"/>
          <w:szCs w:val="20"/>
          <w:rtl/>
        </w:rPr>
      </w:pPr>
      <w:r>
        <w:rPr>
          <w:rFonts w:ascii="Arial" w:hAnsi="Arial" w:cs="Arial"/>
          <w:sz w:val="20"/>
          <w:szCs w:val="20"/>
        </w:rPr>
        <w:t>Visual preferences</w:t>
      </w:r>
      <w:r>
        <w:rPr>
          <w:rFonts w:ascii="Arial" w:hAnsi="Arial" w:cs="Arial"/>
          <w:sz w:val="20"/>
          <w:szCs w:val="20"/>
          <w:rtl/>
        </w:rPr>
        <w:t xml:space="preserve"> – הלשונית הראשונה בממשק משתמש, </w:t>
      </w:r>
    </w:p>
    <w:p w:rsidR="00A612E8" w:rsidRDefault="00A612E8" w:rsidP="00160BC1">
      <w:pPr>
        <w:bidi/>
        <w:rPr>
          <w:rFonts w:ascii="Arial" w:hAnsi="Arial" w:cs="Arial"/>
          <w:sz w:val="20"/>
          <w:szCs w:val="20"/>
          <w:rtl/>
        </w:rPr>
      </w:pPr>
      <w:r>
        <w:rPr>
          <w:rFonts w:ascii="Arial" w:hAnsi="Arial" w:cs="Arial"/>
          <w:sz w:val="20"/>
          <w:szCs w:val="20"/>
          <w:rtl/>
        </w:rPr>
        <w:t xml:space="preserve">מאפשר למשתמש לבחור באחד מבין 4 אופציות הצגת תוצאות, </w:t>
      </w:r>
    </w:p>
    <w:p w:rsidR="00A612E8" w:rsidRDefault="00A612E8" w:rsidP="00160BC1">
      <w:pPr>
        <w:bidi/>
        <w:rPr>
          <w:rFonts w:ascii="Arial" w:hAnsi="Arial" w:cs="Arial"/>
          <w:sz w:val="20"/>
          <w:szCs w:val="20"/>
          <w:rtl/>
        </w:rPr>
      </w:pPr>
      <w:r>
        <w:rPr>
          <w:rFonts w:ascii="Arial" w:hAnsi="Arial" w:cs="Arial"/>
          <w:sz w:val="20"/>
          <w:szCs w:val="20"/>
          <w:rtl/>
        </w:rPr>
        <w:t xml:space="preserve">הראשונה והרביעית הן בתלת מימד, השניה והשלישית הן </w:t>
      </w:r>
    </w:p>
    <w:p w:rsidR="00A612E8" w:rsidRDefault="00A612E8" w:rsidP="00160BC1">
      <w:pPr>
        <w:bidi/>
        <w:rPr>
          <w:rFonts w:ascii="Arial" w:hAnsi="Arial" w:cs="Arial"/>
          <w:sz w:val="20"/>
          <w:szCs w:val="20"/>
          <w:rtl/>
        </w:rPr>
      </w:pPr>
      <w:r>
        <w:rPr>
          <w:rFonts w:ascii="Arial" w:hAnsi="Arial" w:cs="Arial"/>
          <w:sz w:val="20"/>
          <w:szCs w:val="20"/>
          <w:rtl/>
        </w:rPr>
        <w:t xml:space="preserve">בדו-מימד של תצוגה עילית או צדדית, כמו כן, משתמש יוכל לבחור </w:t>
      </w:r>
    </w:p>
    <w:p w:rsidR="00A612E8" w:rsidRDefault="00A612E8" w:rsidP="00160BC1">
      <w:pPr>
        <w:bidi/>
        <w:rPr>
          <w:rFonts w:ascii="Arial" w:hAnsi="Arial" w:cs="Arial"/>
          <w:sz w:val="20"/>
          <w:szCs w:val="20"/>
          <w:rtl/>
        </w:rPr>
      </w:pPr>
      <w:r>
        <w:rPr>
          <w:rFonts w:ascii="Arial" w:hAnsi="Arial" w:cs="Arial"/>
          <w:sz w:val="20"/>
          <w:szCs w:val="20"/>
          <w:rtl/>
        </w:rPr>
        <w:t xml:space="preserve">באופציה החמישית והיא להציג את כל 4 האופציות יחדיו, בחירה זו </w:t>
      </w:r>
    </w:p>
    <w:p w:rsidR="00A612E8" w:rsidRDefault="00A612E8" w:rsidP="00160BC1">
      <w:pPr>
        <w:bidi/>
        <w:rPr>
          <w:rFonts w:ascii="Arial" w:hAnsi="Arial" w:cs="Arial"/>
          <w:sz w:val="20"/>
          <w:szCs w:val="20"/>
          <w:rtl/>
        </w:rPr>
      </w:pPr>
      <w:r>
        <w:rPr>
          <w:rFonts w:ascii="Arial" w:hAnsi="Arial" w:cs="Arial"/>
          <w:sz w:val="20"/>
          <w:szCs w:val="20"/>
          <w:rtl/>
        </w:rPr>
        <w:t xml:space="preserve">אינה מומלצת כאשר ישנו מידע רב בגרף, וכך למעשה התצוגה </w:t>
      </w:r>
    </w:p>
    <w:p w:rsidR="00A612E8" w:rsidRDefault="00A612E8" w:rsidP="00160BC1">
      <w:pPr>
        <w:bidi/>
        <w:rPr>
          <w:rFonts w:ascii="Arial" w:hAnsi="Arial" w:cs="Arial"/>
          <w:sz w:val="20"/>
          <w:szCs w:val="20"/>
          <w:rtl/>
        </w:rPr>
      </w:pPr>
      <w:r>
        <w:rPr>
          <w:rFonts w:ascii="Arial" w:hAnsi="Arial" w:cs="Arial"/>
          <w:sz w:val="20"/>
          <w:szCs w:val="20"/>
          <w:rtl/>
        </w:rPr>
        <w:t>המרובה תציג כל אחת מ4 התצוגות בגודל קטן יותר.</w:t>
      </w:r>
    </w:p>
    <w:p w:rsidR="00A612E8" w:rsidRDefault="00A612E8" w:rsidP="00160BC1">
      <w:pPr>
        <w:bidi/>
        <w:rPr>
          <w:rFonts w:ascii="Arial" w:hAnsi="Arial" w:cs="Arial"/>
          <w:sz w:val="20"/>
          <w:szCs w:val="20"/>
          <w:rtl/>
        </w:rPr>
      </w:pPr>
      <w:r>
        <w:rPr>
          <w:rFonts w:ascii="Arial" w:hAnsi="Arial" w:cs="Arial"/>
          <w:sz w:val="20"/>
          <w:szCs w:val="20"/>
          <w:rtl/>
        </w:rPr>
        <w:t xml:space="preserve">כמו כן חשוב לציין שבכל אחת מהאופציות המשתמש עדיין יכול </w:t>
      </w:r>
    </w:p>
    <w:p w:rsidR="00A612E8" w:rsidRPr="00A11142" w:rsidRDefault="00A612E8" w:rsidP="00160BC1">
      <w:pPr>
        <w:bidi/>
        <w:rPr>
          <w:rFonts w:ascii="Arial" w:hAnsi="Arial" w:cs="Arial"/>
          <w:sz w:val="20"/>
          <w:szCs w:val="20"/>
          <w:rtl/>
        </w:rPr>
      </w:pPr>
      <w:r>
        <w:rPr>
          <w:rFonts w:ascii="Arial" w:hAnsi="Arial" w:cs="Arial"/>
          <w:sz w:val="20"/>
          <w:szCs w:val="20"/>
          <w:rtl/>
        </w:rPr>
        <w:t>לאחר קבלת התוצאות לשנות את זווית הראיה בעצמו.</w:t>
      </w:r>
    </w:p>
    <w:p w:rsidR="00A612E8" w:rsidRDefault="00A612E8" w:rsidP="008923F6">
      <w:pPr>
        <w:bidi/>
        <w:rPr>
          <w:rFonts w:ascii="Arial" w:hAnsi="Arial" w:cs="Arial"/>
          <w:sz w:val="20"/>
          <w:szCs w:val="20"/>
          <w:rtl/>
        </w:rPr>
      </w:pPr>
    </w:p>
    <w:p w:rsidR="00A612E8" w:rsidRDefault="00A612E8" w:rsidP="00160BC1">
      <w:pPr>
        <w:bidi/>
        <w:rPr>
          <w:rFonts w:ascii="Arial" w:hAnsi="Arial" w:cs="Arial"/>
          <w:sz w:val="20"/>
          <w:szCs w:val="20"/>
          <w:rtl/>
        </w:rPr>
      </w:pPr>
    </w:p>
    <w:p w:rsidR="00A612E8" w:rsidRDefault="00A612E8" w:rsidP="00160BC1">
      <w:pPr>
        <w:bidi/>
        <w:rPr>
          <w:rFonts w:ascii="Arial" w:hAnsi="Arial" w:cs="Arial"/>
          <w:sz w:val="20"/>
          <w:szCs w:val="20"/>
          <w:rtl/>
        </w:rPr>
      </w:pPr>
    </w:p>
    <w:p w:rsidR="00A612E8" w:rsidRDefault="00A612E8" w:rsidP="00160BC1">
      <w:pPr>
        <w:bidi/>
        <w:rPr>
          <w:rFonts w:ascii="Arial" w:hAnsi="Arial" w:cs="Arial"/>
          <w:sz w:val="20"/>
          <w:szCs w:val="20"/>
          <w:rtl/>
        </w:rPr>
      </w:pPr>
      <w:r>
        <w:rPr>
          <w:noProof/>
        </w:rPr>
        <w:pict>
          <v:shape id="Picture 18" o:spid="_x0000_s1027" type="#_x0000_t75" style="position:absolute;left:0;text-align:left;margin-left:1.75pt;margin-top:.25pt;width:149.95pt;height:100.8pt;z-index:251659264;visibility:visible">
            <v:imagedata r:id="rId22" o:title=""/>
          </v:shape>
        </w:pict>
      </w:r>
      <w:r>
        <w:rPr>
          <w:rFonts w:ascii="Arial" w:hAnsi="Arial" w:cs="Arial"/>
          <w:sz w:val="20"/>
          <w:szCs w:val="20"/>
        </w:rPr>
        <w:t>Visual data</w:t>
      </w:r>
      <w:r>
        <w:rPr>
          <w:rFonts w:ascii="Arial" w:hAnsi="Arial" w:cs="Arial"/>
          <w:sz w:val="20"/>
          <w:szCs w:val="20"/>
          <w:rtl/>
        </w:rPr>
        <w:t xml:space="preserve"> – מאפשרת למשתמש לבחור האם להציג את התוצאות</w:t>
      </w:r>
    </w:p>
    <w:p w:rsidR="00A612E8" w:rsidRDefault="00A612E8" w:rsidP="00A84675">
      <w:pPr>
        <w:bidi/>
        <w:rPr>
          <w:rFonts w:ascii="Arial" w:hAnsi="Arial" w:cs="Arial"/>
          <w:sz w:val="20"/>
          <w:szCs w:val="20"/>
          <w:rtl/>
        </w:rPr>
      </w:pPr>
      <w:r>
        <w:rPr>
          <w:rFonts w:ascii="Arial" w:hAnsi="Arial" w:cs="Arial"/>
          <w:sz w:val="20"/>
          <w:szCs w:val="20"/>
          <w:rtl/>
        </w:rPr>
        <w:t xml:space="preserve">עם מידע או בלי מידע נוסף על הגרף, המידע הוא בעצם הוספה של </w:t>
      </w:r>
    </w:p>
    <w:p w:rsidR="00A612E8" w:rsidRDefault="00A612E8" w:rsidP="00A84675">
      <w:pPr>
        <w:bidi/>
        <w:rPr>
          <w:rFonts w:ascii="Arial" w:hAnsi="Arial" w:cs="Arial"/>
          <w:sz w:val="20"/>
          <w:szCs w:val="20"/>
          <w:rtl/>
        </w:rPr>
      </w:pPr>
      <w:r>
        <w:rPr>
          <w:rFonts w:ascii="Arial" w:hAnsi="Arial" w:cs="Arial"/>
          <w:sz w:val="20"/>
          <w:szCs w:val="20"/>
          <w:rtl/>
        </w:rPr>
        <w:t>מספר ליד כל נקודה, על מנת שיהיה לנקודות סימן זיהוי,</w:t>
      </w:r>
    </w:p>
    <w:p w:rsidR="00A612E8" w:rsidRDefault="00A612E8" w:rsidP="00A84675">
      <w:pPr>
        <w:bidi/>
        <w:rPr>
          <w:rFonts w:ascii="Arial" w:hAnsi="Arial" w:cs="Arial"/>
          <w:sz w:val="20"/>
          <w:szCs w:val="20"/>
          <w:rtl/>
        </w:rPr>
      </w:pPr>
      <w:r>
        <w:rPr>
          <w:rFonts w:ascii="Arial" w:hAnsi="Arial" w:cs="Arial"/>
          <w:sz w:val="20"/>
          <w:szCs w:val="20"/>
          <w:rtl/>
        </w:rPr>
        <w:t>יש לשים לב שאם לגרף יש מספר רב של נקודות, אזי ייתכן שיהיו</w:t>
      </w:r>
    </w:p>
    <w:p w:rsidR="00A612E8" w:rsidRDefault="00A612E8" w:rsidP="00A84675">
      <w:pPr>
        <w:bidi/>
        <w:rPr>
          <w:rFonts w:ascii="Arial" w:hAnsi="Arial" w:cs="Arial"/>
          <w:sz w:val="20"/>
          <w:szCs w:val="20"/>
          <w:rtl/>
        </w:rPr>
      </w:pPr>
      <w:r>
        <w:rPr>
          <w:rFonts w:ascii="Arial" w:hAnsi="Arial" w:cs="Arial"/>
          <w:sz w:val="20"/>
          <w:szCs w:val="20"/>
          <w:rtl/>
        </w:rPr>
        <w:t>המון מספרים על הגרף בצורה כזו שהם כבר יסתירו זה את זה ואולי</w:t>
      </w:r>
    </w:p>
    <w:p w:rsidR="00A612E8" w:rsidRDefault="00A612E8" w:rsidP="00A84675">
      <w:pPr>
        <w:bidi/>
        <w:rPr>
          <w:rFonts w:ascii="Arial" w:hAnsi="Arial" w:cs="Arial"/>
          <w:sz w:val="20"/>
          <w:szCs w:val="20"/>
          <w:rtl/>
        </w:rPr>
      </w:pPr>
      <w:r>
        <w:rPr>
          <w:rFonts w:ascii="Arial" w:hAnsi="Arial" w:cs="Arial"/>
          <w:sz w:val="20"/>
          <w:szCs w:val="20"/>
          <w:rtl/>
        </w:rPr>
        <w:t>אף את הגרף.</w:t>
      </w:r>
    </w:p>
    <w:p w:rsidR="00A612E8" w:rsidRDefault="00A612E8" w:rsidP="008923F6">
      <w:pPr>
        <w:bidi/>
        <w:rPr>
          <w:rFonts w:ascii="Arial" w:hAnsi="Arial" w:cs="Arial"/>
          <w:sz w:val="20"/>
          <w:szCs w:val="20"/>
          <w:rtl/>
        </w:rPr>
      </w:pPr>
    </w:p>
    <w:p w:rsidR="00A612E8" w:rsidRDefault="00A612E8" w:rsidP="00A84675">
      <w:pPr>
        <w:bidi/>
        <w:rPr>
          <w:rFonts w:ascii="Arial" w:hAnsi="Arial" w:cs="Arial"/>
          <w:sz w:val="20"/>
          <w:szCs w:val="20"/>
          <w:rtl/>
        </w:rPr>
      </w:pPr>
    </w:p>
    <w:p w:rsidR="00A612E8" w:rsidRDefault="00A612E8" w:rsidP="00A84675">
      <w:pPr>
        <w:bidi/>
        <w:rPr>
          <w:rFonts w:ascii="Arial" w:hAnsi="Arial" w:cs="Arial"/>
          <w:sz w:val="20"/>
          <w:szCs w:val="20"/>
          <w:rtl/>
        </w:rPr>
      </w:pPr>
      <w:r>
        <w:rPr>
          <w:noProof/>
        </w:rPr>
        <w:pict>
          <v:shape id="Picture 19" o:spid="_x0000_s1028" type="#_x0000_t75" style="position:absolute;left:0;text-align:left;margin-left:1.7pt;margin-top:2.55pt;width:203.7pt;height:34.1pt;z-index:251660288;visibility:visible">
            <v:imagedata r:id="rId23" o:title=""/>
          </v:shape>
        </w:pict>
      </w:r>
      <w:r>
        <w:rPr>
          <w:rFonts w:ascii="Arial" w:hAnsi="Arial" w:cs="Arial"/>
          <w:sz w:val="20"/>
          <w:szCs w:val="20"/>
        </w:rPr>
        <w:t>source ip</w:t>
      </w:r>
      <w:r>
        <w:rPr>
          <w:rFonts w:ascii="Arial" w:hAnsi="Arial" w:cs="Arial"/>
          <w:sz w:val="20"/>
          <w:szCs w:val="20"/>
          <w:rtl/>
        </w:rPr>
        <w:t xml:space="preserve"> – לשונית שבה מתבקש המשתמש לבחור</w:t>
      </w:r>
    </w:p>
    <w:p w:rsidR="00A612E8" w:rsidRDefault="00A612E8" w:rsidP="00A84675">
      <w:pPr>
        <w:bidi/>
        <w:rPr>
          <w:rFonts w:ascii="Arial" w:hAnsi="Arial" w:cs="Arial"/>
          <w:sz w:val="20"/>
          <w:szCs w:val="20"/>
          <w:rtl/>
        </w:rPr>
      </w:pPr>
      <w:r>
        <w:rPr>
          <w:rFonts w:ascii="Arial" w:hAnsi="Arial" w:cs="Arial"/>
          <w:sz w:val="20"/>
          <w:szCs w:val="20"/>
          <w:rtl/>
        </w:rPr>
        <w:t xml:space="preserve">את הכתובת </w:t>
      </w:r>
      <w:r>
        <w:rPr>
          <w:rFonts w:ascii="Arial" w:hAnsi="Arial" w:cs="Arial"/>
          <w:sz w:val="20"/>
          <w:szCs w:val="20"/>
        </w:rPr>
        <w:t>IP</w:t>
      </w:r>
      <w:r>
        <w:rPr>
          <w:rFonts w:ascii="Arial" w:hAnsi="Arial" w:cs="Arial"/>
          <w:sz w:val="20"/>
          <w:szCs w:val="20"/>
          <w:rtl/>
        </w:rPr>
        <w:t xml:space="preserve"> של המקור ממנו נמדדו תוצאות.</w:t>
      </w:r>
    </w:p>
    <w:p w:rsidR="00A612E8" w:rsidRDefault="00A612E8" w:rsidP="00A84675">
      <w:pPr>
        <w:bidi/>
        <w:rPr>
          <w:rFonts w:ascii="Arial" w:hAnsi="Arial" w:cs="Arial"/>
          <w:sz w:val="20"/>
          <w:szCs w:val="20"/>
          <w:rtl/>
        </w:rPr>
      </w:pPr>
    </w:p>
    <w:p w:rsidR="00A612E8" w:rsidRDefault="00A612E8" w:rsidP="00A84675">
      <w:pPr>
        <w:bidi/>
        <w:rPr>
          <w:rFonts w:ascii="Arial" w:hAnsi="Arial" w:cs="Arial"/>
          <w:sz w:val="20"/>
          <w:szCs w:val="20"/>
          <w:rtl/>
        </w:rPr>
      </w:pPr>
      <w:r>
        <w:rPr>
          <w:noProof/>
        </w:rPr>
        <w:pict>
          <v:shape id="Picture 20" o:spid="_x0000_s1029" type="#_x0000_t75" style="position:absolute;left:0;text-align:left;margin-left:28.95pt;margin-top:14.45pt;width:88.7pt;height:66.7pt;z-index:251661312;visibility:visible">
            <v:imagedata r:id="rId24" o:title=""/>
          </v:shape>
        </w:pict>
      </w:r>
    </w:p>
    <w:p w:rsidR="00A612E8" w:rsidRDefault="00A612E8" w:rsidP="00A84675">
      <w:pPr>
        <w:bidi/>
        <w:rPr>
          <w:rFonts w:ascii="Arial" w:hAnsi="Arial" w:cs="Arial"/>
          <w:sz w:val="20"/>
          <w:szCs w:val="20"/>
          <w:rtl/>
        </w:rPr>
      </w:pPr>
      <w:r>
        <w:rPr>
          <w:rFonts w:ascii="Arial" w:hAnsi="Arial" w:cs="Arial"/>
          <w:sz w:val="20"/>
          <w:szCs w:val="20"/>
        </w:rPr>
        <w:t>Time measurement</w:t>
      </w:r>
      <w:r>
        <w:rPr>
          <w:rFonts w:ascii="Arial" w:hAnsi="Arial" w:cs="Arial"/>
          <w:sz w:val="20"/>
          <w:szCs w:val="20"/>
          <w:rtl/>
        </w:rPr>
        <w:t xml:space="preserve"> – לשונית שבוחרים בה לפי איזה מדידת זמנים</w:t>
      </w:r>
    </w:p>
    <w:p w:rsidR="00A612E8" w:rsidRDefault="00A612E8" w:rsidP="0050283A">
      <w:pPr>
        <w:bidi/>
        <w:rPr>
          <w:rFonts w:ascii="Arial" w:hAnsi="Arial" w:cs="Arial"/>
          <w:sz w:val="20"/>
          <w:szCs w:val="20"/>
          <w:rtl/>
        </w:rPr>
      </w:pPr>
      <w:r>
        <w:rPr>
          <w:rFonts w:ascii="Arial" w:hAnsi="Arial" w:cs="Arial"/>
          <w:sz w:val="20"/>
          <w:szCs w:val="20"/>
          <w:rtl/>
        </w:rPr>
        <w:t>מעוניינים לקבל תוצאות.</w:t>
      </w:r>
    </w:p>
    <w:p w:rsidR="00A612E8" w:rsidRDefault="00A612E8" w:rsidP="0050283A">
      <w:pPr>
        <w:bidi/>
        <w:rPr>
          <w:rFonts w:ascii="Arial" w:hAnsi="Arial" w:cs="Arial"/>
          <w:sz w:val="20"/>
          <w:szCs w:val="20"/>
          <w:rtl/>
        </w:rPr>
      </w:pPr>
      <w:r>
        <w:rPr>
          <w:rFonts w:ascii="Arial" w:hAnsi="Arial" w:cs="Arial"/>
          <w:sz w:val="20"/>
          <w:szCs w:val="20"/>
          <w:rtl/>
        </w:rPr>
        <w:t>לפי הזמן בממוצע, הטוב ביותר או הגרוע ביותר.</w:t>
      </w:r>
    </w:p>
    <w:p w:rsidR="00A612E8" w:rsidRDefault="00A612E8" w:rsidP="0050283A">
      <w:pPr>
        <w:bidi/>
        <w:rPr>
          <w:rFonts w:ascii="Arial" w:hAnsi="Arial" w:cs="Arial"/>
          <w:sz w:val="20"/>
          <w:szCs w:val="20"/>
          <w:rtl/>
        </w:rPr>
      </w:pPr>
    </w:p>
    <w:p w:rsidR="00A612E8" w:rsidRDefault="00A612E8" w:rsidP="0050283A">
      <w:pPr>
        <w:bidi/>
        <w:rPr>
          <w:rFonts w:ascii="Arial" w:hAnsi="Arial" w:cs="Arial"/>
          <w:sz w:val="20"/>
          <w:szCs w:val="20"/>
          <w:rtl/>
        </w:rPr>
      </w:pPr>
    </w:p>
    <w:p w:rsidR="00A612E8" w:rsidRDefault="00A612E8" w:rsidP="0050283A">
      <w:pPr>
        <w:bidi/>
        <w:rPr>
          <w:rFonts w:ascii="Arial" w:hAnsi="Arial" w:cs="Arial"/>
          <w:sz w:val="20"/>
          <w:szCs w:val="20"/>
          <w:rtl/>
        </w:rPr>
      </w:pPr>
      <w:r>
        <w:rPr>
          <w:noProof/>
        </w:rPr>
        <w:pict>
          <v:shape id="Picture 21" o:spid="_x0000_s1030" type="#_x0000_t75" style="position:absolute;left:0;text-align:left;margin-left:-8.45pt;margin-top:5.7pt;width:213.75pt;height:66.7pt;z-index:251662336;visibility:visible">
            <v:imagedata r:id="rId25" o:title=""/>
          </v:shape>
        </w:pict>
      </w:r>
    </w:p>
    <w:p w:rsidR="00A612E8" w:rsidRDefault="00A612E8" w:rsidP="0050283A">
      <w:pPr>
        <w:bidi/>
        <w:rPr>
          <w:rFonts w:ascii="Arial" w:hAnsi="Arial" w:cs="Arial"/>
          <w:sz w:val="20"/>
          <w:szCs w:val="20"/>
          <w:rtl/>
        </w:rPr>
      </w:pPr>
      <w:r>
        <w:rPr>
          <w:rFonts w:ascii="Arial" w:hAnsi="Arial" w:cs="Arial"/>
          <w:sz w:val="20"/>
          <w:szCs w:val="20"/>
        </w:rPr>
        <w:t>Choose date</w:t>
      </w:r>
      <w:r>
        <w:rPr>
          <w:rFonts w:ascii="Arial" w:hAnsi="Arial" w:cs="Arial"/>
          <w:sz w:val="20"/>
          <w:szCs w:val="20"/>
          <w:rtl/>
        </w:rPr>
        <w:t xml:space="preserve"> – בלשונית זו מתבקש משתמש</w:t>
      </w:r>
    </w:p>
    <w:p w:rsidR="00A612E8" w:rsidRDefault="00A612E8" w:rsidP="003B7E9C">
      <w:pPr>
        <w:bidi/>
        <w:rPr>
          <w:rFonts w:ascii="Arial" w:hAnsi="Arial" w:cs="Arial"/>
          <w:sz w:val="20"/>
          <w:szCs w:val="20"/>
          <w:rtl/>
        </w:rPr>
      </w:pPr>
      <w:r>
        <w:rPr>
          <w:rFonts w:ascii="Arial" w:hAnsi="Arial" w:cs="Arial"/>
          <w:sz w:val="20"/>
          <w:szCs w:val="20"/>
          <w:rtl/>
        </w:rPr>
        <w:t>להחליט האם הוא מעוניין בתוצאות מתאריך מסויים</w:t>
      </w:r>
    </w:p>
    <w:p w:rsidR="00A612E8" w:rsidRDefault="00A612E8" w:rsidP="003B7E9C">
      <w:pPr>
        <w:bidi/>
        <w:rPr>
          <w:rFonts w:ascii="Arial" w:hAnsi="Arial" w:cs="Arial"/>
          <w:sz w:val="20"/>
          <w:szCs w:val="20"/>
          <w:rtl/>
        </w:rPr>
      </w:pPr>
      <w:r>
        <w:rPr>
          <w:rFonts w:ascii="Arial" w:hAnsi="Arial" w:cs="Arial"/>
          <w:sz w:val="20"/>
          <w:szCs w:val="20"/>
          <w:rtl/>
        </w:rPr>
        <w:t>ואם כן, אז גם לבחור תאריך מתוך חלון בחירת תאריך.</w:t>
      </w:r>
    </w:p>
    <w:p w:rsidR="00A612E8" w:rsidRDefault="00A612E8" w:rsidP="003B7E9C">
      <w:pPr>
        <w:bidi/>
        <w:rPr>
          <w:rFonts w:ascii="Arial" w:hAnsi="Arial" w:cs="Arial"/>
          <w:sz w:val="20"/>
          <w:szCs w:val="20"/>
          <w:rtl/>
        </w:rPr>
      </w:pPr>
    </w:p>
    <w:p w:rsidR="00A612E8" w:rsidRDefault="00A612E8" w:rsidP="003B7E9C">
      <w:pPr>
        <w:bidi/>
        <w:rPr>
          <w:rFonts w:ascii="Arial" w:hAnsi="Arial" w:cs="Arial"/>
          <w:sz w:val="20"/>
          <w:szCs w:val="20"/>
          <w:rtl/>
        </w:rPr>
      </w:pPr>
    </w:p>
    <w:p w:rsidR="00A612E8" w:rsidRDefault="00A612E8" w:rsidP="00A84675">
      <w:pPr>
        <w:bidi/>
        <w:rPr>
          <w:rFonts w:ascii="Arial" w:hAnsi="Arial" w:cs="Arial"/>
          <w:sz w:val="20"/>
          <w:szCs w:val="20"/>
          <w:rtl/>
        </w:rPr>
      </w:pPr>
    </w:p>
    <w:p w:rsidR="00A612E8" w:rsidRDefault="00A612E8" w:rsidP="00F41FAD">
      <w:pPr>
        <w:bidi/>
        <w:rPr>
          <w:rFonts w:ascii="Arial" w:hAnsi="Arial" w:cs="Arial"/>
          <w:sz w:val="20"/>
          <w:szCs w:val="20"/>
          <w:rtl/>
        </w:rPr>
      </w:pPr>
    </w:p>
    <w:p w:rsidR="00A612E8" w:rsidRDefault="00A612E8" w:rsidP="00F41FAD">
      <w:pPr>
        <w:bidi/>
        <w:rPr>
          <w:rFonts w:ascii="Arial" w:hAnsi="Arial" w:cs="Arial"/>
          <w:sz w:val="20"/>
          <w:szCs w:val="20"/>
          <w:rtl/>
        </w:rPr>
      </w:pPr>
    </w:p>
    <w:p w:rsidR="00A612E8" w:rsidRDefault="00A612E8" w:rsidP="00F41FAD">
      <w:pPr>
        <w:bidi/>
        <w:rPr>
          <w:rFonts w:ascii="Arial" w:hAnsi="Arial" w:cs="Arial"/>
          <w:sz w:val="20"/>
          <w:szCs w:val="20"/>
          <w:rtl/>
        </w:rPr>
      </w:pPr>
      <w:r>
        <w:rPr>
          <w:noProof/>
        </w:rPr>
        <w:pict>
          <v:shape id="Picture 22" o:spid="_x0000_s1031" type="#_x0000_t75" style="position:absolute;left:0;text-align:left;margin-left:-32.4pt;margin-top:-8.35pt;width:200.1pt;height:191pt;z-index:251663360;visibility:visible">
            <v:imagedata r:id="rId26" o:title=""/>
          </v:shape>
        </w:pict>
      </w:r>
      <w:r>
        <w:rPr>
          <w:rFonts w:ascii="Arial" w:hAnsi="Arial" w:cs="Arial"/>
          <w:sz w:val="20"/>
          <w:szCs w:val="20"/>
        </w:rPr>
        <w:t>first connection parameters</w:t>
      </w:r>
      <w:r>
        <w:rPr>
          <w:rFonts w:ascii="Arial" w:hAnsi="Arial" w:cs="Arial"/>
          <w:sz w:val="20"/>
          <w:szCs w:val="20"/>
          <w:rtl/>
        </w:rPr>
        <w:t xml:space="preserve"> – בלשונית זו יבחר המשתמש</w:t>
      </w:r>
    </w:p>
    <w:p w:rsidR="00A612E8" w:rsidRDefault="00A612E8" w:rsidP="00F41FAD">
      <w:pPr>
        <w:bidi/>
        <w:rPr>
          <w:rFonts w:ascii="Arial" w:hAnsi="Arial" w:cs="Arial"/>
          <w:sz w:val="20"/>
          <w:szCs w:val="20"/>
          <w:rtl/>
        </w:rPr>
      </w:pPr>
      <w:r>
        <w:rPr>
          <w:rFonts w:ascii="Arial" w:hAnsi="Arial" w:cs="Arial"/>
          <w:sz w:val="20"/>
          <w:szCs w:val="20"/>
          <w:rtl/>
        </w:rPr>
        <w:t>נתונים עבור חיבור ראשון ל</w:t>
      </w:r>
      <w:r>
        <w:rPr>
          <w:rFonts w:ascii="Arial" w:hAnsi="Arial" w:cs="Arial"/>
          <w:sz w:val="20"/>
          <w:szCs w:val="20"/>
        </w:rPr>
        <w:t>DB</w:t>
      </w:r>
      <w:r>
        <w:rPr>
          <w:rFonts w:ascii="Arial" w:hAnsi="Arial" w:cs="Arial"/>
          <w:sz w:val="20"/>
          <w:szCs w:val="20"/>
          <w:rtl/>
        </w:rPr>
        <w:t xml:space="preserve"> כמו:</w:t>
      </w:r>
    </w:p>
    <w:p w:rsidR="00A612E8" w:rsidRDefault="00A612E8" w:rsidP="00F41FAD">
      <w:pPr>
        <w:bidi/>
        <w:rPr>
          <w:rFonts w:ascii="Arial" w:hAnsi="Arial" w:cs="Arial"/>
          <w:sz w:val="20"/>
          <w:szCs w:val="20"/>
          <w:rtl/>
        </w:rPr>
      </w:pPr>
      <w:r>
        <w:rPr>
          <w:rFonts w:ascii="Arial" w:hAnsi="Arial" w:cs="Arial"/>
          <w:sz w:val="20"/>
          <w:szCs w:val="20"/>
        </w:rPr>
        <w:t>Host</w:t>
      </w:r>
      <w:r>
        <w:rPr>
          <w:rFonts w:ascii="Arial" w:hAnsi="Arial" w:cs="Arial"/>
          <w:sz w:val="20"/>
          <w:szCs w:val="20"/>
          <w:rtl/>
        </w:rPr>
        <w:t>, מספר של ה</w:t>
      </w:r>
      <w:r>
        <w:rPr>
          <w:rFonts w:ascii="Arial" w:hAnsi="Arial" w:cs="Arial"/>
          <w:sz w:val="20"/>
          <w:szCs w:val="20"/>
        </w:rPr>
        <w:t>Port</w:t>
      </w:r>
      <w:r>
        <w:rPr>
          <w:rFonts w:ascii="Arial" w:hAnsi="Arial" w:cs="Arial"/>
          <w:sz w:val="20"/>
          <w:szCs w:val="20"/>
          <w:rtl/>
        </w:rPr>
        <w:t>, שם משתמש וסיסמה, שם הסכימה</w:t>
      </w:r>
    </w:p>
    <w:p w:rsidR="00A612E8" w:rsidRDefault="00A612E8" w:rsidP="0033357C">
      <w:pPr>
        <w:bidi/>
        <w:rPr>
          <w:rFonts w:ascii="Arial" w:hAnsi="Arial" w:cs="Arial"/>
          <w:sz w:val="20"/>
          <w:szCs w:val="20"/>
          <w:rtl/>
        </w:rPr>
      </w:pPr>
      <w:r>
        <w:rPr>
          <w:rFonts w:ascii="Arial" w:hAnsi="Arial" w:cs="Arial"/>
          <w:sz w:val="20"/>
          <w:szCs w:val="20"/>
          <w:rtl/>
        </w:rPr>
        <w:t>והטבלה וגם שם טבלת ה</w:t>
      </w:r>
      <w:r>
        <w:rPr>
          <w:rFonts w:ascii="Arial" w:hAnsi="Arial" w:cs="Arial"/>
          <w:sz w:val="20"/>
          <w:szCs w:val="20"/>
        </w:rPr>
        <w:t>traceroute</w:t>
      </w:r>
      <w:r>
        <w:rPr>
          <w:rFonts w:ascii="Arial" w:hAnsi="Arial" w:cs="Arial"/>
          <w:sz w:val="20"/>
          <w:szCs w:val="20"/>
          <w:rtl/>
        </w:rPr>
        <w:t xml:space="preserve"> ממנה יילקחו הנתונים.</w:t>
      </w: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r>
        <w:rPr>
          <w:noProof/>
        </w:rPr>
        <w:pict>
          <v:shape id="Picture 23" o:spid="_x0000_s1032" type="#_x0000_t75" style="position:absolute;left:0;text-align:left;margin-left:205.6pt;margin-top:10.75pt;width:210.7pt;height:171.3pt;z-index:251664384;visibility:visible">
            <v:imagedata r:id="rId27" o:title=""/>
          </v:shape>
        </w:pict>
      </w: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Pr>
        <w:t>Second connection parameters</w:t>
      </w:r>
      <w:r>
        <w:rPr>
          <w:rFonts w:ascii="Arial" w:hAnsi="Arial" w:cs="Arial"/>
          <w:sz w:val="20"/>
          <w:szCs w:val="20"/>
          <w:rtl/>
        </w:rPr>
        <w:t xml:space="preserve"> – לשונית דומה</w:t>
      </w:r>
    </w:p>
    <w:p w:rsidR="00A612E8" w:rsidRDefault="00A612E8" w:rsidP="0033357C">
      <w:pPr>
        <w:bidi/>
        <w:rPr>
          <w:rFonts w:ascii="Arial" w:hAnsi="Arial" w:cs="Arial"/>
          <w:sz w:val="20"/>
          <w:szCs w:val="20"/>
          <w:rtl/>
        </w:rPr>
      </w:pP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t xml:space="preserve">לקודמת, עבור חיבור נוסף עם שינויים קלים לעומת </w:t>
      </w:r>
    </w:p>
    <w:p w:rsidR="00A612E8" w:rsidRDefault="00A612E8" w:rsidP="0033357C">
      <w:pPr>
        <w:bidi/>
        <w:ind w:left="3600" w:firstLine="720"/>
        <w:rPr>
          <w:rFonts w:ascii="Arial" w:hAnsi="Arial" w:cs="Arial"/>
          <w:sz w:val="20"/>
          <w:szCs w:val="20"/>
          <w:rtl/>
        </w:rPr>
      </w:pPr>
      <w:r>
        <w:rPr>
          <w:rFonts w:ascii="Arial" w:hAnsi="Arial" w:cs="Arial"/>
          <w:sz w:val="20"/>
          <w:szCs w:val="20"/>
          <w:rtl/>
        </w:rPr>
        <w:t>החיבור הקודם.</w:t>
      </w:r>
    </w:p>
    <w:p w:rsidR="00A612E8" w:rsidRDefault="00A612E8" w:rsidP="0033357C">
      <w:pPr>
        <w:bidi/>
        <w:rPr>
          <w:rFonts w:ascii="Arial" w:hAnsi="Arial" w:cs="Arial"/>
          <w:sz w:val="20"/>
          <w:szCs w:val="20"/>
          <w:rtl/>
        </w:rPr>
      </w:pPr>
    </w:p>
    <w:p w:rsidR="00A612E8" w:rsidRDefault="00A612E8" w:rsidP="0033357C">
      <w:pPr>
        <w:bidi/>
        <w:rPr>
          <w:rFonts w:ascii="Arial" w:hAnsi="Arial" w:cs="Arial"/>
          <w:sz w:val="20"/>
          <w:szCs w:val="20"/>
          <w:rtl/>
        </w:rPr>
      </w:pPr>
      <w:r>
        <w:rPr>
          <w:noProof/>
        </w:rPr>
        <w:pict>
          <v:shape id="Picture 24" o:spid="_x0000_s1033" type="#_x0000_t75" style="position:absolute;left:0;text-align:left;margin-left:-32.45pt;margin-top:15.75pt;width:225.1pt;height:62.9pt;z-index:251665408;visibility:visible">
            <v:imagedata r:id="rId28" o:title=""/>
          </v:shape>
        </w:pict>
      </w:r>
    </w:p>
    <w:p w:rsidR="00A612E8" w:rsidRDefault="00A612E8" w:rsidP="00261531">
      <w:pPr>
        <w:bidi/>
        <w:rPr>
          <w:rFonts w:ascii="Arial" w:hAnsi="Arial" w:cs="Arial"/>
          <w:sz w:val="20"/>
          <w:szCs w:val="20"/>
          <w:rtl/>
        </w:rPr>
      </w:pPr>
      <w:r>
        <w:rPr>
          <w:rFonts w:ascii="Arial" w:hAnsi="Arial" w:cs="Arial"/>
          <w:sz w:val="20"/>
          <w:szCs w:val="20"/>
        </w:rPr>
        <w:t>Query parameters</w:t>
      </w:r>
      <w:r>
        <w:rPr>
          <w:rFonts w:ascii="Arial" w:hAnsi="Arial" w:cs="Arial"/>
          <w:sz w:val="20"/>
          <w:szCs w:val="20"/>
          <w:rtl/>
        </w:rPr>
        <w:t xml:space="preserve"> – אופציות לשאילתה, כמו כמות </w:t>
      </w:r>
    </w:p>
    <w:p w:rsidR="00A612E8" w:rsidRDefault="00A612E8" w:rsidP="00261531">
      <w:pPr>
        <w:bidi/>
        <w:rPr>
          <w:rFonts w:ascii="Arial" w:hAnsi="Arial" w:cs="Arial"/>
          <w:sz w:val="20"/>
          <w:szCs w:val="20"/>
          <w:rtl/>
        </w:rPr>
      </w:pPr>
      <w:r>
        <w:rPr>
          <w:rFonts w:ascii="Arial" w:hAnsi="Arial" w:cs="Arial"/>
          <w:sz w:val="20"/>
          <w:szCs w:val="20"/>
          <w:rtl/>
        </w:rPr>
        <w:t>נקודות שמשתמש מעוניין שיוחזרו מה</w:t>
      </w:r>
      <w:r>
        <w:rPr>
          <w:rFonts w:ascii="Arial" w:hAnsi="Arial" w:cs="Arial"/>
          <w:sz w:val="20"/>
          <w:szCs w:val="20"/>
        </w:rPr>
        <w:t>DB</w:t>
      </w:r>
      <w:r>
        <w:rPr>
          <w:rFonts w:ascii="Arial" w:hAnsi="Arial" w:cs="Arial"/>
          <w:sz w:val="20"/>
          <w:szCs w:val="20"/>
          <w:rtl/>
        </w:rPr>
        <w:t xml:space="preserve">, והאם </w:t>
      </w:r>
    </w:p>
    <w:p w:rsidR="00A612E8" w:rsidRDefault="00A612E8" w:rsidP="00261531">
      <w:pPr>
        <w:bidi/>
        <w:rPr>
          <w:rFonts w:ascii="Arial" w:hAnsi="Arial" w:cs="Arial"/>
          <w:sz w:val="20"/>
          <w:szCs w:val="20"/>
          <w:rtl/>
        </w:rPr>
      </w:pPr>
      <w:r>
        <w:rPr>
          <w:rFonts w:ascii="Arial" w:hAnsi="Arial" w:cs="Arial"/>
          <w:sz w:val="20"/>
          <w:szCs w:val="20"/>
          <w:rtl/>
        </w:rPr>
        <w:t>לשמור את הנתונים לאחר הריצה.</w:t>
      </w:r>
    </w:p>
    <w:p w:rsidR="00A612E8" w:rsidRDefault="00A612E8" w:rsidP="0033357C">
      <w:pPr>
        <w:bidi/>
        <w:rPr>
          <w:rFonts w:ascii="Arial" w:hAnsi="Arial" w:cs="Arial"/>
          <w:sz w:val="20"/>
          <w:szCs w:val="20"/>
          <w:rtl/>
        </w:rPr>
      </w:pPr>
    </w:p>
    <w:p w:rsidR="00A612E8" w:rsidRDefault="00A612E8" w:rsidP="009F4637">
      <w:pPr>
        <w:bidi/>
        <w:rPr>
          <w:rFonts w:ascii="Arial" w:hAnsi="Arial" w:cs="Arial"/>
          <w:sz w:val="20"/>
          <w:szCs w:val="20"/>
          <w:rtl/>
        </w:rPr>
      </w:pPr>
    </w:p>
    <w:p w:rsidR="00A612E8" w:rsidRDefault="00A612E8" w:rsidP="009F4637">
      <w:pPr>
        <w:bidi/>
        <w:rPr>
          <w:rFonts w:ascii="Arial" w:hAnsi="Arial" w:cs="Arial"/>
          <w:sz w:val="20"/>
          <w:szCs w:val="20"/>
          <w:rtl/>
        </w:rPr>
      </w:pPr>
    </w:p>
    <w:p w:rsidR="00A612E8" w:rsidRDefault="00A612E8" w:rsidP="00465C63">
      <w:pPr>
        <w:bidi/>
        <w:rPr>
          <w:rFonts w:ascii="Arial" w:hAnsi="Arial" w:cs="Arial"/>
          <w:sz w:val="20"/>
          <w:szCs w:val="20"/>
          <w:rtl/>
        </w:rPr>
      </w:pPr>
      <w:r>
        <w:rPr>
          <w:noProof/>
        </w:rPr>
        <w:pict>
          <v:shape id="Picture 25" o:spid="_x0000_s1034" type="#_x0000_t75" style="position:absolute;left:0;text-align:left;margin-left:-22.6pt;margin-top:1.15pt;width:209.15pt;height:186.4pt;z-index:251666432;visibility:visible">
            <v:imagedata r:id="rId29" o:title=""/>
          </v:shape>
        </w:pict>
      </w:r>
      <w:r>
        <w:rPr>
          <w:rFonts w:ascii="Arial" w:hAnsi="Arial" w:cs="Arial"/>
          <w:sz w:val="20"/>
          <w:szCs w:val="20"/>
        </w:rPr>
        <w:t>additional &amp; exclude IPs</w:t>
      </w:r>
      <w:r>
        <w:rPr>
          <w:rFonts w:ascii="Arial" w:hAnsi="Arial" w:cs="Arial"/>
          <w:sz w:val="20"/>
          <w:szCs w:val="20"/>
          <w:rtl/>
        </w:rPr>
        <w:t xml:space="preserve"> – משתמש יכול לבחור האם</w:t>
      </w:r>
    </w:p>
    <w:p w:rsidR="00A612E8" w:rsidRDefault="00A612E8" w:rsidP="00465C63">
      <w:pPr>
        <w:bidi/>
        <w:rPr>
          <w:rFonts w:ascii="Arial" w:hAnsi="Arial" w:cs="Arial"/>
          <w:sz w:val="20"/>
          <w:szCs w:val="20"/>
          <w:rtl/>
        </w:rPr>
      </w:pPr>
      <w:r>
        <w:rPr>
          <w:rFonts w:ascii="Arial" w:hAnsi="Arial" w:cs="Arial"/>
          <w:sz w:val="20"/>
          <w:szCs w:val="20"/>
          <w:rtl/>
        </w:rPr>
        <w:t xml:space="preserve">להוסיף </w:t>
      </w:r>
      <w:r>
        <w:rPr>
          <w:rFonts w:ascii="Arial" w:hAnsi="Arial" w:cs="Arial"/>
          <w:sz w:val="20"/>
          <w:szCs w:val="20"/>
        </w:rPr>
        <w:t>IP</w:t>
      </w:r>
      <w:r>
        <w:rPr>
          <w:rFonts w:ascii="Arial" w:hAnsi="Arial" w:cs="Arial"/>
          <w:sz w:val="20"/>
          <w:szCs w:val="20"/>
          <w:rtl/>
        </w:rPr>
        <w:t>, כך שיובטח שיהיה בגרף (כל עוד ה</w:t>
      </w:r>
      <w:r>
        <w:rPr>
          <w:rFonts w:ascii="Arial" w:hAnsi="Arial" w:cs="Arial"/>
          <w:sz w:val="20"/>
          <w:szCs w:val="20"/>
        </w:rPr>
        <w:t xml:space="preserve">ip </w:t>
      </w:r>
      <w:r>
        <w:rPr>
          <w:rFonts w:ascii="Arial" w:hAnsi="Arial" w:cs="Arial"/>
          <w:sz w:val="20"/>
          <w:szCs w:val="20"/>
          <w:rtl/>
        </w:rPr>
        <w:t xml:space="preserve"> קיים </w:t>
      </w:r>
    </w:p>
    <w:p w:rsidR="00A612E8" w:rsidRDefault="00A612E8" w:rsidP="00465C63">
      <w:pPr>
        <w:bidi/>
        <w:rPr>
          <w:rFonts w:ascii="Arial" w:hAnsi="Arial" w:cs="Arial"/>
          <w:sz w:val="20"/>
          <w:szCs w:val="20"/>
          <w:rtl/>
        </w:rPr>
      </w:pPr>
      <w:r>
        <w:rPr>
          <w:rFonts w:ascii="Arial" w:hAnsi="Arial" w:cs="Arial"/>
          <w:sz w:val="20"/>
          <w:szCs w:val="20"/>
          <w:rtl/>
        </w:rPr>
        <w:t xml:space="preserve">עבור הנתונים שהוזנו ע"י המשתמש), כמו ניתן גם </w:t>
      </w:r>
    </w:p>
    <w:p w:rsidR="00A612E8" w:rsidRDefault="00A612E8" w:rsidP="00465C63">
      <w:pPr>
        <w:bidi/>
        <w:rPr>
          <w:rFonts w:ascii="Arial" w:hAnsi="Arial" w:cs="Arial"/>
          <w:sz w:val="20"/>
          <w:szCs w:val="20"/>
          <w:rtl/>
        </w:rPr>
      </w:pPr>
      <w:r>
        <w:rPr>
          <w:rFonts w:ascii="Arial" w:hAnsi="Arial" w:cs="Arial"/>
          <w:sz w:val="20"/>
          <w:szCs w:val="20"/>
          <w:rtl/>
        </w:rPr>
        <w:t xml:space="preserve">להסיר </w:t>
      </w:r>
      <w:r>
        <w:rPr>
          <w:rFonts w:ascii="Arial" w:hAnsi="Arial" w:cs="Arial"/>
          <w:sz w:val="20"/>
          <w:szCs w:val="20"/>
        </w:rPr>
        <w:t>IP</w:t>
      </w:r>
      <w:r>
        <w:rPr>
          <w:rFonts w:ascii="Arial" w:hAnsi="Arial" w:cs="Arial"/>
          <w:sz w:val="20"/>
          <w:szCs w:val="20"/>
          <w:rtl/>
        </w:rPr>
        <w:t xml:space="preserve"> מנקודות שמעוניינים לקבל בתוצאות </w:t>
      </w:r>
    </w:p>
    <w:p w:rsidR="00A612E8" w:rsidRDefault="00A612E8" w:rsidP="00465C63">
      <w:pPr>
        <w:bidi/>
        <w:rPr>
          <w:rFonts w:ascii="Arial" w:hAnsi="Arial" w:cs="Arial"/>
          <w:sz w:val="20"/>
          <w:szCs w:val="20"/>
          <w:rtl/>
        </w:rPr>
      </w:pPr>
      <w:r>
        <w:rPr>
          <w:rFonts w:ascii="Arial" w:hAnsi="Arial" w:cs="Arial"/>
          <w:sz w:val="20"/>
          <w:szCs w:val="20"/>
          <w:rtl/>
        </w:rPr>
        <w:t xml:space="preserve">(לדוגמא עבור </w:t>
      </w:r>
      <w:r>
        <w:rPr>
          <w:rFonts w:ascii="Arial" w:hAnsi="Arial" w:cs="Arial"/>
          <w:sz w:val="20"/>
          <w:szCs w:val="20"/>
        </w:rPr>
        <w:t>IP</w:t>
      </w:r>
      <w:r>
        <w:rPr>
          <w:rFonts w:ascii="Arial" w:hAnsi="Arial" w:cs="Arial"/>
          <w:sz w:val="20"/>
          <w:szCs w:val="20"/>
          <w:rtl/>
        </w:rPr>
        <w:t xml:space="preserve"> חריג שסוטה מהממוצע תוצאות)</w:t>
      </w:r>
    </w:p>
    <w:p w:rsidR="00A612E8" w:rsidRDefault="00A612E8" w:rsidP="00465C63">
      <w:pPr>
        <w:bidi/>
        <w:rPr>
          <w:rFonts w:ascii="Arial" w:hAnsi="Arial" w:cs="Arial"/>
          <w:sz w:val="20"/>
          <w:szCs w:val="20"/>
          <w:rtl/>
        </w:rPr>
      </w:pPr>
      <w:r>
        <w:rPr>
          <w:rFonts w:ascii="Arial" w:hAnsi="Arial" w:cs="Arial"/>
          <w:sz w:val="20"/>
          <w:szCs w:val="20"/>
          <w:rtl/>
        </w:rPr>
        <w:t xml:space="preserve">בכל אחד מהמקרים ניתן לרשום עד 10 </w:t>
      </w:r>
      <w:r>
        <w:rPr>
          <w:rFonts w:ascii="Arial" w:hAnsi="Arial" w:cs="Arial"/>
          <w:sz w:val="20"/>
          <w:szCs w:val="20"/>
        </w:rPr>
        <w:t>IPs</w:t>
      </w:r>
      <w:r>
        <w:rPr>
          <w:rFonts w:ascii="Arial" w:hAnsi="Arial" w:cs="Arial"/>
          <w:sz w:val="20"/>
          <w:szCs w:val="20"/>
          <w:rtl/>
        </w:rPr>
        <w:t>, כאשר</w:t>
      </w:r>
    </w:p>
    <w:p w:rsidR="00A612E8" w:rsidRDefault="00A612E8" w:rsidP="00465C63">
      <w:pPr>
        <w:bidi/>
        <w:rPr>
          <w:rFonts w:ascii="Arial" w:hAnsi="Arial" w:cs="Arial"/>
          <w:sz w:val="20"/>
          <w:szCs w:val="20"/>
          <w:rtl/>
        </w:rPr>
      </w:pPr>
      <w:r>
        <w:rPr>
          <w:rFonts w:ascii="Arial" w:hAnsi="Arial" w:cs="Arial"/>
          <w:sz w:val="20"/>
          <w:szCs w:val="20"/>
          <w:rtl/>
        </w:rPr>
        <w:t xml:space="preserve">המערכת לא מאפשרת למשתמש לרשום </w:t>
      </w:r>
      <w:r>
        <w:rPr>
          <w:rFonts w:ascii="Arial" w:hAnsi="Arial" w:cs="Arial"/>
          <w:sz w:val="20"/>
          <w:szCs w:val="20"/>
        </w:rPr>
        <w:t>IP</w:t>
      </w:r>
      <w:r>
        <w:rPr>
          <w:rFonts w:ascii="Arial" w:hAnsi="Arial" w:cs="Arial"/>
          <w:sz w:val="20"/>
          <w:szCs w:val="20"/>
          <w:rtl/>
        </w:rPr>
        <w:t xml:space="preserve"> זהה בשתי </w:t>
      </w:r>
    </w:p>
    <w:p w:rsidR="00A612E8" w:rsidRPr="00465C63" w:rsidRDefault="00A612E8" w:rsidP="00465C63">
      <w:pPr>
        <w:bidi/>
        <w:rPr>
          <w:rFonts w:ascii="Arial" w:hAnsi="Arial" w:cs="Arial"/>
          <w:sz w:val="20"/>
          <w:szCs w:val="20"/>
          <w:rtl/>
        </w:rPr>
      </w:pPr>
      <w:r>
        <w:rPr>
          <w:rFonts w:ascii="Arial" w:hAnsi="Arial" w:cs="Arial"/>
          <w:sz w:val="20"/>
          <w:szCs w:val="20"/>
          <w:rtl/>
        </w:rPr>
        <w:t>הרשימות.</w:t>
      </w:r>
    </w:p>
    <w:p w:rsidR="00A612E8" w:rsidRDefault="00A612E8" w:rsidP="00465C63">
      <w:pPr>
        <w:bidi/>
        <w:rPr>
          <w:rFonts w:ascii="Arial" w:hAnsi="Arial" w:cs="Arial"/>
          <w:sz w:val="20"/>
          <w:szCs w:val="20"/>
          <w:rtl/>
        </w:rPr>
      </w:pPr>
      <w:r>
        <w:rPr>
          <w:noProof/>
        </w:rPr>
        <w:pict>
          <v:shape id="Picture 26" o:spid="_x0000_s1035" type="#_x0000_t75" style="position:absolute;left:0;text-align:left;margin-left:196.2pt;margin-top:3.4pt;width:220.05pt;height:186.45pt;z-index:251667456;visibility:visible">
            <v:imagedata r:id="rId30" o:title=""/>
          </v:shape>
        </w:pict>
      </w: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Default="00A612E8" w:rsidP="00465C63">
      <w:pPr>
        <w:bidi/>
        <w:rPr>
          <w:rFonts w:ascii="Arial" w:hAnsi="Arial" w:cs="Arial"/>
          <w:sz w:val="20"/>
          <w:szCs w:val="20"/>
          <w:rtl/>
        </w:rPr>
      </w:pPr>
    </w:p>
    <w:p w:rsidR="00A612E8" w:rsidRPr="00AA4AAA" w:rsidRDefault="00A612E8" w:rsidP="0051373C">
      <w:pPr>
        <w:pStyle w:val="Heading1"/>
        <w:rPr>
          <w:rtl/>
        </w:rPr>
      </w:pPr>
      <w:bookmarkStart w:id="120" w:name="_Ref43721659"/>
      <w:bookmarkStart w:id="121" w:name="_Toc312310384"/>
      <w:r w:rsidRPr="00AA4AAA">
        <w:rPr>
          <w:rtl/>
        </w:rPr>
        <w:t>ניתוח תוצאות</w:t>
      </w:r>
      <w:bookmarkEnd w:id="120"/>
      <w:bookmarkEnd w:id="121"/>
    </w:p>
    <w:p w:rsidR="00A612E8" w:rsidRPr="00FA6CEC" w:rsidRDefault="00A612E8" w:rsidP="0051373C">
      <w:pPr>
        <w:pStyle w:val="Heading2"/>
        <w:spacing w:after="120"/>
        <w:jc w:val="both"/>
        <w:rPr>
          <w:rtl/>
        </w:rPr>
      </w:pPr>
      <w:bookmarkStart w:id="122" w:name="_Ref225732749"/>
      <w:bookmarkStart w:id="123" w:name="_Toc312310385"/>
      <w:r w:rsidRPr="00FA6CEC">
        <w:rPr>
          <w:rtl/>
        </w:rPr>
        <w:t>השוואות בין תוצאות הסימולציה לעבודה בזמן אמיתי</w:t>
      </w:r>
      <w:bookmarkEnd w:id="122"/>
      <w:bookmarkEnd w:id="123"/>
    </w:p>
    <w:p w:rsidR="00A612E8" w:rsidRPr="00551AD4" w:rsidRDefault="00A612E8" w:rsidP="0051373C">
      <w:pPr>
        <w:bidi/>
        <w:spacing w:before="120" w:after="120"/>
        <w:jc w:val="both"/>
        <w:rPr>
          <w:rFonts w:ascii="Arial" w:hAnsi="Arial" w:cs="Arial"/>
          <w:sz w:val="20"/>
          <w:szCs w:val="20"/>
          <w:rtl/>
        </w:rPr>
      </w:pPr>
      <w:r w:rsidRPr="00551AD4">
        <w:rPr>
          <w:rFonts w:ascii="Arial" w:hAnsi="Arial" w:cs="Arial"/>
          <w:sz w:val="20"/>
          <w:szCs w:val="20"/>
          <w:rtl/>
        </w:rPr>
        <w:t>להלן דוגמא של טבלה:</w:t>
      </w:r>
    </w:p>
    <w:p w:rsidR="00A612E8" w:rsidRPr="00103B20" w:rsidRDefault="00A612E8" w:rsidP="0051373C">
      <w:pPr>
        <w:pStyle w:val="Caption"/>
        <w:keepNext/>
        <w:bidi/>
        <w:spacing w:after="120"/>
        <w:jc w:val="center"/>
        <w:rPr>
          <w:rFonts w:ascii="Arial" w:hAnsi="Arial" w:cs="Arial"/>
          <w:rtl/>
        </w:rPr>
      </w:pPr>
      <w:bookmarkStart w:id="124" w:name="_Toc225732826"/>
      <w:r w:rsidRPr="00103B20">
        <w:rPr>
          <w:rFonts w:ascii="Arial" w:hAnsi="Arial" w:cs="Arial"/>
          <w:rtl/>
        </w:rPr>
        <w:t xml:space="preserve">טבלה  </w:t>
      </w:r>
      <w:r w:rsidRPr="00103B20">
        <w:rPr>
          <w:rFonts w:ascii="Arial" w:hAnsi="Arial" w:cs="Arial"/>
          <w:rtl/>
        </w:rPr>
        <w:fldChar w:fldCharType="begin"/>
      </w:r>
      <w:r w:rsidRPr="00103B20">
        <w:rPr>
          <w:rFonts w:ascii="Arial" w:hAnsi="Arial" w:cs="Arial"/>
          <w:rtl/>
        </w:rPr>
        <w:instrText xml:space="preserve"> </w:instrText>
      </w:r>
      <w:r w:rsidRPr="00103B20">
        <w:rPr>
          <w:rFonts w:ascii="Arial" w:hAnsi="Arial" w:cs="Arial"/>
        </w:rPr>
        <w:instrText>SEQ</w:instrText>
      </w:r>
      <w:r w:rsidRPr="00103B20">
        <w:rPr>
          <w:rFonts w:ascii="Arial" w:hAnsi="Arial" w:cs="Arial"/>
          <w:rtl/>
        </w:rPr>
        <w:instrText xml:space="preserve"> טבלה_ \* </w:instrText>
      </w:r>
      <w:r w:rsidRPr="00103B20">
        <w:rPr>
          <w:rFonts w:ascii="Arial" w:hAnsi="Arial" w:cs="Arial"/>
        </w:rPr>
        <w:instrText>ARABIC</w:instrText>
      </w:r>
      <w:r w:rsidRPr="00103B20">
        <w:rPr>
          <w:rFonts w:ascii="Arial" w:hAnsi="Arial" w:cs="Arial"/>
          <w:rtl/>
        </w:rPr>
        <w:instrText xml:space="preserve"> </w:instrText>
      </w:r>
      <w:r w:rsidRPr="00103B20">
        <w:rPr>
          <w:rFonts w:ascii="Arial" w:hAnsi="Arial" w:cs="Arial"/>
          <w:rtl/>
        </w:rPr>
        <w:fldChar w:fldCharType="separate"/>
      </w:r>
      <w:r>
        <w:rPr>
          <w:rFonts w:ascii="Arial" w:hAnsi="Arial" w:cs="Arial"/>
          <w:noProof/>
          <w:rtl/>
        </w:rPr>
        <w:t>1</w:t>
      </w:r>
      <w:r w:rsidRPr="00103B20">
        <w:rPr>
          <w:rFonts w:ascii="Arial" w:hAnsi="Arial" w:cs="Arial"/>
          <w:rtl/>
        </w:rPr>
        <w:fldChar w:fldCharType="end"/>
      </w:r>
      <w:r w:rsidRPr="00103B20">
        <w:rPr>
          <w:rFonts w:ascii="Arial" w:hAnsi="Arial" w:cs="Arial"/>
          <w:rtl/>
        </w:rPr>
        <w:t xml:space="preserve"> – </w:t>
      </w:r>
      <w:r>
        <w:rPr>
          <w:rFonts w:ascii="Arial" w:hAnsi="Arial" w:cs="Arial"/>
          <w:rtl/>
        </w:rPr>
        <w:t>השוואת ביצועים</w:t>
      </w:r>
      <w:bookmarkEnd w:id="124"/>
    </w:p>
    <w:tbl>
      <w:tblPr>
        <w:bidiVisual/>
        <w:tblW w:w="68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835"/>
        <w:gridCol w:w="1701"/>
        <w:gridCol w:w="1701"/>
      </w:tblGrid>
      <w:tr w:rsidR="00A612E8" w:rsidRPr="00103B20">
        <w:tc>
          <w:tcPr>
            <w:tcW w:w="567" w:type="dxa"/>
          </w:tcPr>
          <w:p w:rsidR="00A612E8" w:rsidRPr="00103B20" w:rsidRDefault="00A612E8" w:rsidP="0051373C">
            <w:pPr>
              <w:tabs>
                <w:tab w:val="left" w:pos="176"/>
                <w:tab w:val="left" w:pos="215"/>
                <w:tab w:val="left" w:pos="318"/>
              </w:tabs>
              <w:bidi/>
              <w:spacing w:after="120"/>
              <w:ind w:right="33"/>
              <w:rPr>
                <w:rFonts w:cs="David"/>
                <w:b/>
                <w:bCs/>
                <w:rtl/>
              </w:rPr>
            </w:pPr>
          </w:p>
        </w:tc>
        <w:tc>
          <w:tcPr>
            <w:tcW w:w="2835" w:type="dxa"/>
          </w:tcPr>
          <w:p w:rsidR="00A612E8" w:rsidRPr="00103B20" w:rsidRDefault="00A612E8" w:rsidP="0051373C">
            <w:pPr>
              <w:bidi/>
              <w:spacing w:before="120" w:after="120"/>
              <w:ind w:left="360"/>
              <w:rPr>
                <w:rFonts w:cs="David"/>
                <w:b/>
                <w:bCs/>
                <w:rtl/>
              </w:rPr>
            </w:pPr>
            <w:r>
              <w:rPr>
                <w:rFonts w:cs="David"/>
                <w:b/>
                <w:bCs/>
                <w:rtl/>
              </w:rPr>
              <w:t>פרמטר</w:t>
            </w:r>
          </w:p>
        </w:tc>
        <w:tc>
          <w:tcPr>
            <w:tcW w:w="1701" w:type="dxa"/>
          </w:tcPr>
          <w:p w:rsidR="00A612E8" w:rsidRPr="00103B20" w:rsidRDefault="00A612E8" w:rsidP="0051373C">
            <w:pPr>
              <w:bidi/>
              <w:spacing w:before="120" w:after="120"/>
              <w:ind w:left="360"/>
              <w:rPr>
                <w:rFonts w:cs="David"/>
                <w:b/>
                <w:bCs/>
                <w:rtl/>
              </w:rPr>
            </w:pPr>
            <w:r>
              <w:rPr>
                <w:rFonts w:cs="David"/>
                <w:b/>
                <w:bCs/>
                <w:rtl/>
              </w:rPr>
              <w:t>סימולציה</w:t>
            </w:r>
          </w:p>
        </w:tc>
        <w:tc>
          <w:tcPr>
            <w:tcW w:w="1701" w:type="dxa"/>
          </w:tcPr>
          <w:p w:rsidR="00A612E8" w:rsidRPr="00103B20" w:rsidRDefault="00A612E8" w:rsidP="0051373C">
            <w:pPr>
              <w:bidi/>
              <w:spacing w:before="120" w:after="120"/>
              <w:ind w:left="360"/>
              <w:rPr>
                <w:rFonts w:cs="David"/>
                <w:b/>
                <w:bCs/>
                <w:rtl/>
              </w:rPr>
            </w:pPr>
            <w:r>
              <w:rPr>
                <w:rFonts w:cs="David"/>
                <w:b/>
                <w:bCs/>
                <w:rtl/>
              </w:rPr>
              <w:t>זמן אמיתי</w:t>
            </w:r>
          </w:p>
        </w:tc>
      </w:tr>
      <w:tr w:rsidR="00A612E8" w:rsidRPr="00103B20">
        <w:tc>
          <w:tcPr>
            <w:tcW w:w="567" w:type="dxa"/>
          </w:tcPr>
          <w:p w:rsidR="00A612E8" w:rsidRPr="00103B20" w:rsidRDefault="00A612E8" w:rsidP="0051373C">
            <w:pPr>
              <w:numPr>
                <w:ilvl w:val="0"/>
                <w:numId w:val="8"/>
              </w:numPr>
              <w:tabs>
                <w:tab w:val="clear" w:pos="1080"/>
                <w:tab w:val="left" w:pos="215"/>
              </w:tabs>
              <w:bidi/>
              <w:spacing w:after="120"/>
              <w:ind w:left="73" w:right="459" w:firstLine="0"/>
              <w:rPr>
                <w:rFonts w:cs="David"/>
                <w:b/>
                <w:bCs/>
                <w:rtl/>
              </w:rPr>
            </w:pPr>
          </w:p>
        </w:tc>
        <w:tc>
          <w:tcPr>
            <w:tcW w:w="2835" w:type="dxa"/>
          </w:tcPr>
          <w:p w:rsidR="00A612E8" w:rsidRPr="00103B20" w:rsidRDefault="00A612E8" w:rsidP="0051373C">
            <w:pPr>
              <w:bidi/>
              <w:spacing w:before="120" w:after="120"/>
              <w:ind w:left="360"/>
              <w:rPr>
                <w:rFonts w:cs="David"/>
                <w:b/>
                <w:bCs/>
                <w:rtl/>
              </w:rPr>
            </w:pPr>
            <w:r>
              <w:rPr>
                <w:rFonts w:cs="David"/>
                <w:b/>
                <w:bCs/>
                <w:rtl/>
              </w:rPr>
              <w:t>הגבר</w:t>
            </w:r>
            <w:r w:rsidRPr="00103B20">
              <w:rPr>
                <w:rFonts w:cs="David"/>
                <w:b/>
                <w:bCs/>
                <w:rtl/>
              </w:rPr>
              <w:t> </w:t>
            </w:r>
          </w:p>
        </w:tc>
        <w:tc>
          <w:tcPr>
            <w:tcW w:w="1701" w:type="dxa"/>
          </w:tcPr>
          <w:p w:rsidR="00A612E8" w:rsidRPr="00103B20" w:rsidRDefault="00A612E8" w:rsidP="0051373C">
            <w:pPr>
              <w:bidi/>
              <w:spacing w:before="120" w:after="120"/>
              <w:ind w:left="360"/>
              <w:rPr>
                <w:rFonts w:cs="David"/>
                <w:b/>
                <w:bCs/>
              </w:rPr>
            </w:pPr>
            <w:r>
              <w:rPr>
                <w:rFonts w:cs="David"/>
                <w:b/>
                <w:bCs/>
              </w:rPr>
              <w:t>8 dB</w:t>
            </w:r>
          </w:p>
        </w:tc>
        <w:tc>
          <w:tcPr>
            <w:tcW w:w="1701" w:type="dxa"/>
          </w:tcPr>
          <w:p w:rsidR="00A612E8" w:rsidRPr="00103B20" w:rsidRDefault="00A612E8" w:rsidP="0051373C">
            <w:pPr>
              <w:bidi/>
              <w:spacing w:before="120" w:after="120"/>
              <w:ind w:left="360"/>
              <w:rPr>
                <w:rFonts w:cs="David"/>
                <w:b/>
                <w:bCs/>
                <w:rtl/>
              </w:rPr>
            </w:pPr>
            <w:r>
              <w:rPr>
                <w:rFonts w:cs="David"/>
                <w:b/>
                <w:bCs/>
              </w:rPr>
              <w:t>7.5 dB</w:t>
            </w:r>
          </w:p>
        </w:tc>
      </w:tr>
      <w:tr w:rsidR="00A612E8" w:rsidRPr="00103B20">
        <w:tc>
          <w:tcPr>
            <w:tcW w:w="567" w:type="dxa"/>
          </w:tcPr>
          <w:p w:rsidR="00A612E8" w:rsidRPr="00103B20" w:rsidRDefault="00A612E8" w:rsidP="0051373C">
            <w:pPr>
              <w:numPr>
                <w:ilvl w:val="0"/>
                <w:numId w:val="8"/>
              </w:numPr>
              <w:tabs>
                <w:tab w:val="clear" w:pos="1080"/>
                <w:tab w:val="left" w:pos="215"/>
              </w:tabs>
              <w:bidi/>
              <w:spacing w:after="120"/>
              <w:ind w:left="73" w:right="459" w:firstLine="0"/>
              <w:rPr>
                <w:rFonts w:cs="David"/>
                <w:b/>
                <w:bCs/>
                <w:rtl/>
              </w:rPr>
            </w:pPr>
          </w:p>
        </w:tc>
        <w:tc>
          <w:tcPr>
            <w:tcW w:w="2835" w:type="dxa"/>
          </w:tcPr>
          <w:p w:rsidR="00A612E8" w:rsidRPr="00103B20" w:rsidRDefault="00A612E8" w:rsidP="0051373C">
            <w:pPr>
              <w:bidi/>
              <w:spacing w:before="120" w:after="120"/>
              <w:ind w:left="360"/>
              <w:rPr>
                <w:rFonts w:cs="David"/>
                <w:b/>
                <w:bCs/>
                <w:rtl/>
              </w:rPr>
            </w:pPr>
            <w:r>
              <w:rPr>
                <w:rtl/>
              </w:rPr>
              <w:t>עוצמת רעש</w:t>
            </w:r>
          </w:p>
        </w:tc>
        <w:tc>
          <w:tcPr>
            <w:tcW w:w="1701" w:type="dxa"/>
          </w:tcPr>
          <w:p w:rsidR="00A612E8" w:rsidRPr="00103B20" w:rsidRDefault="00A612E8" w:rsidP="0051373C">
            <w:pPr>
              <w:bidi/>
              <w:spacing w:before="120" w:after="120"/>
              <w:ind w:left="360"/>
              <w:rPr>
                <w:rFonts w:cs="David"/>
                <w:b/>
                <w:bCs/>
                <w:rtl/>
              </w:rPr>
            </w:pPr>
            <w:r>
              <w:rPr>
                <w:rFonts w:cs="David"/>
                <w:b/>
                <w:bCs/>
              </w:rPr>
              <w:t>-30 dBm</w:t>
            </w:r>
          </w:p>
        </w:tc>
        <w:tc>
          <w:tcPr>
            <w:tcW w:w="1701" w:type="dxa"/>
          </w:tcPr>
          <w:p w:rsidR="00A612E8" w:rsidRPr="00103B20" w:rsidRDefault="00A612E8" w:rsidP="0051373C">
            <w:pPr>
              <w:bidi/>
              <w:spacing w:before="120" w:after="120"/>
              <w:ind w:left="360"/>
              <w:rPr>
                <w:rFonts w:cs="David"/>
                <w:b/>
                <w:bCs/>
                <w:rtl/>
              </w:rPr>
            </w:pPr>
            <w:r>
              <w:rPr>
                <w:rFonts w:cs="David"/>
                <w:b/>
                <w:bCs/>
              </w:rPr>
              <w:t>-50 dBm</w:t>
            </w:r>
          </w:p>
        </w:tc>
      </w:tr>
      <w:tr w:rsidR="00A612E8" w:rsidRPr="00103B20">
        <w:tc>
          <w:tcPr>
            <w:tcW w:w="567" w:type="dxa"/>
          </w:tcPr>
          <w:p w:rsidR="00A612E8" w:rsidRPr="00103B20" w:rsidRDefault="00A612E8" w:rsidP="0051373C">
            <w:pPr>
              <w:numPr>
                <w:ilvl w:val="0"/>
                <w:numId w:val="8"/>
              </w:numPr>
              <w:tabs>
                <w:tab w:val="clear" w:pos="1080"/>
                <w:tab w:val="left" w:pos="215"/>
              </w:tabs>
              <w:bidi/>
              <w:spacing w:after="120"/>
              <w:ind w:left="73" w:right="459" w:firstLine="0"/>
              <w:rPr>
                <w:rFonts w:cs="David"/>
                <w:b/>
                <w:bCs/>
                <w:rtl/>
              </w:rPr>
            </w:pPr>
            <w:bookmarkStart w:id="125" w:name="_Ref43638808"/>
          </w:p>
        </w:tc>
        <w:bookmarkEnd w:id="125"/>
        <w:tc>
          <w:tcPr>
            <w:tcW w:w="2835" w:type="dxa"/>
          </w:tcPr>
          <w:p w:rsidR="00A612E8" w:rsidRPr="00103B20" w:rsidRDefault="00A612E8" w:rsidP="0051373C">
            <w:pPr>
              <w:bidi/>
              <w:spacing w:after="120"/>
              <w:ind w:left="360"/>
              <w:rPr>
                <w:rFonts w:cs="David"/>
                <w:b/>
                <w:bCs/>
                <w:rtl/>
              </w:rPr>
            </w:pPr>
          </w:p>
        </w:tc>
        <w:tc>
          <w:tcPr>
            <w:tcW w:w="1701" w:type="dxa"/>
          </w:tcPr>
          <w:p w:rsidR="00A612E8" w:rsidRPr="00103B20" w:rsidRDefault="00A612E8" w:rsidP="0051373C">
            <w:pPr>
              <w:bidi/>
              <w:spacing w:after="120"/>
              <w:ind w:left="360"/>
              <w:rPr>
                <w:rFonts w:cs="David"/>
                <w:b/>
                <w:bCs/>
                <w:rtl/>
              </w:rPr>
            </w:pPr>
          </w:p>
        </w:tc>
        <w:tc>
          <w:tcPr>
            <w:tcW w:w="1701" w:type="dxa"/>
          </w:tcPr>
          <w:p w:rsidR="00A612E8" w:rsidRPr="00103B20" w:rsidRDefault="00A612E8" w:rsidP="0051373C">
            <w:pPr>
              <w:bidi/>
              <w:spacing w:after="120"/>
              <w:ind w:left="360"/>
              <w:rPr>
                <w:rFonts w:cs="David"/>
                <w:b/>
                <w:bCs/>
                <w:rtl/>
              </w:rPr>
            </w:pPr>
          </w:p>
        </w:tc>
      </w:tr>
      <w:tr w:rsidR="00A612E8" w:rsidRPr="00103B20">
        <w:tc>
          <w:tcPr>
            <w:tcW w:w="567" w:type="dxa"/>
          </w:tcPr>
          <w:p w:rsidR="00A612E8" w:rsidRPr="00103B20" w:rsidRDefault="00A612E8" w:rsidP="0051373C">
            <w:pPr>
              <w:numPr>
                <w:ilvl w:val="0"/>
                <w:numId w:val="8"/>
              </w:numPr>
              <w:tabs>
                <w:tab w:val="clear" w:pos="1080"/>
                <w:tab w:val="left" w:pos="215"/>
              </w:tabs>
              <w:bidi/>
              <w:spacing w:after="120"/>
              <w:ind w:left="73" w:right="459" w:firstLine="0"/>
              <w:rPr>
                <w:rFonts w:cs="David"/>
                <w:b/>
                <w:bCs/>
                <w:rtl/>
              </w:rPr>
            </w:pPr>
            <w:bookmarkStart w:id="126" w:name="_Ref43638818"/>
          </w:p>
        </w:tc>
        <w:bookmarkEnd w:id="126"/>
        <w:tc>
          <w:tcPr>
            <w:tcW w:w="2835" w:type="dxa"/>
          </w:tcPr>
          <w:p w:rsidR="00A612E8" w:rsidRPr="00103B20" w:rsidRDefault="00A612E8" w:rsidP="0051373C">
            <w:pPr>
              <w:bidi/>
              <w:spacing w:after="120"/>
              <w:ind w:left="360"/>
              <w:rPr>
                <w:rFonts w:cs="David"/>
                <w:b/>
                <w:bCs/>
                <w:rtl/>
              </w:rPr>
            </w:pPr>
          </w:p>
        </w:tc>
        <w:tc>
          <w:tcPr>
            <w:tcW w:w="1701" w:type="dxa"/>
          </w:tcPr>
          <w:p w:rsidR="00A612E8" w:rsidRPr="00103B20" w:rsidRDefault="00A612E8" w:rsidP="0051373C">
            <w:pPr>
              <w:bidi/>
              <w:spacing w:after="120"/>
              <w:ind w:left="360"/>
              <w:rPr>
                <w:rFonts w:cs="David"/>
                <w:b/>
                <w:bCs/>
                <w:rtl/>
              </w:rPr>
            </w:pPr>
          </w:p>
        </w:tc>
        <w:tc>
          <w:tcPr>
            <w:tcW w:w="1701" w:type="dxa"/>
          </w:tcPr>
          <w:p w:rsidR="00A612E8" w:rsidRPr="00103B20" w:rsidRDefault="00A612E8" w:rsidP="0051373C">
            <w:pPr>
              <w:bidi/>
              <w:spacing w:after="120"/>
              <w:ind w:left="360"/>
              <w:rPr>
                <w:rFonts w:cs="David"/>
                <w:b/>
                <w:bCs/>
                <w:rtl/>
              </w:rPr>
            </w:pPr>
          </w:p>
        </w:tc>
      </w:tr>
    </w:tbl>
    <w:p w:rsidR="00A612E8" w:rsidRPr="00FA6CEC" w:rsidRDefault="00A612E8" w:rsidP="0051373C">
      <w:pPr>
        <w:bidi/>
        <w:spacing w:before="120" w:after="120"/>
        <w:jc w:val="both"/>
        <w:rPr>
          <w:rFonts w:ascii="Arial" w:hAnsi="Arial" w:cs="Arial"/>
        </w:rPr>
      </w:pPr>
    </w:p>
    <w:p w:rsidR="00A612E8" w:rsidRPr="00FA6CEC" w:rsidRDefault="00A612E8" w:rsidP="0051373C">
      <w:pPr>
        <w:pStyle w:val="Heading2"/>
        <w:spacing w:after="120"/>
        <w:jc w:val="both"/>
        <w:rPr>
          <w:rtl/>
        </w:rPr>
      </w:pPr>
      <w:bookmarkStart w:id="127" w:name="_Toc312310386"/>
      <w:r w:rsidRPr="00FA6CEC">
        <w:rPr>
          <w:rtl/>
        </w:rPr>
        <w:t>ביצועי המערכת מבחינת זמן אמיתי</w:t>
      </w:r>
      <w:bookmarkEnd w:id="127"/>
    </w:p>
    <w:p w:rsidR="00A612E8" w:rsidRPr="00945F31" w:rsidRDefault="00A612E8" w:rsidP="0051373C">
      <w:pPr>
        <w:bidi/>
        <w:spacing w:before="120" w:after="120"/>
        <w:jc w:val="both"/>
        <w:rPr>
          <w:rFonts w:ascii="Arial" w:hAnsi="Arial" w:cs="Arial"/>
          <w:rtl/>
        </w:rPr>
      </w:pPr>
    </w:p>
    <w:p w:rsidR="00A612E8" w:rsidRDefault="00A612E8" w:rsidP="0051373C">
      <w:pPr>
        <w:pStyle w:val="Heading1"/>
        <w:rPr>
          <w:rtl/>
        </w:rPr>
      </w:pPr>
      <w:bookmarkStart w:id="128" w:name="_Ref43639070"/>
      <w:bookmarkStart w:id="129" w:name="_Toc312310387"/>
      <w:r w:rsidRPr="00FA6CEC">
        <w:rPr>
          <w:rtl/>
        </w:rPr>
        <w:t>סיכום</w:t>
      </w:r>
      <w:r>
        <w:rPr>
          <w:rtl/>
        </w:rPr>
        <w:t xml:space="preserve">, </w:t>
      </w:r>
      <w:r w:rsidRPr="00FA6CEC">
        <w:rPr>
          <w:rtl/>
        </w:rPr>
        <w:t>מסקנות</w:t>
      </w:r>
      <w:bookmarkEnd w:id="128"/>
      <w:bookmarkEnd w:id="129"/>
      <w:r>
        <w:rPr>
          <w:rtl/>
        </w:rPr>
        <w:t xml:space="preserve"> והצעות להמשך</w:t>
      </w:r>
    </w:p>
    <w:p w:rsidR="00A612E8" w:rsidRPr="00551AD4" w:rsidRDefault="00A612E8" w:rsidP="0051373C">
      <w:pPr>
        <w:bidi/>
        <w:spacing w:before="120" w:after="120"/>
        <w:jc w:val="both"/>
        <w:rPr>
          <w:rFonts w:ascii="Arial" w:hAnsi="Arial" w:cs="Arial"/>
          <w:sz w:val="20"/>
          <w:szCs w:val="20"/>
          <w:rtl/>
        </w:rPr>
      </w:pPr>
      <w:r w:rsidRPr="00551AD4">
        <w:rPr>
          <w:rFonts w:ascii="Arial" w:hAnsi="Arial" w:cs="Arial"/>
          <w:sz w:val="20"/>
          <w:szCs w:val="20"/>
          <w:rtl/>
        </w:rPr>
        <w:t>זהו הפרק החשוב ביותר. בפרק זה יש לכלול:</w:t>
      </w:r>
    </w:p>
    <w:p w:rsidR="00A612E8" w:rsidRPr="00551AD4" w:rsidRDefault="00A612E8" w:rsidP="0051373C">
      <w:pPr>
        <w:numPr>
          <w:ilvl w:val="0"/>
          <w:numId w:val="4"/>
        </w:numPr>
        <w:bidi/>
        <w:spacing w:before="120" w:after="120"/>
        <w:jc w:val="both"/>
        <w:rPr>
          <w:rFonts w:ascii="Arial" w:hAnsi="Arial" w:cs="Arial"/>
          <w:sz w:val="20"/>
          <w:szCs w:val="20"/>
        </w:rPr>
      </w:pPr>
      <w:r w:rsidRPr="00551AD4">
        <w:rPr>
          <w:rFonts w:ascii="Arial" w:hAnsi="Arial" w:cs="Arial"/>
          <w:sz w:val="20"/>
          <w:szCs w:val="20"/>
          <w:rtl/>
        </w:rPr>
        <w:t xml:space="preserve">בחינת </w:t>
      </w:r>
      <w:r>
        <w:rPr>
          <w:rFonts w:ascii="Arial" w:hAnsi="Arial" w:cs="Arial"/>
          <w:sz w:val="20"/>
          <w:szCs w:val="20"/>
          <w:rtl/>
        </w:rPr>
        <w:t xml:space="preserve">תוצאות </w:t>
      </w:r>
      <w:r w:rsidRPr="00551AD4">
        <w:rPr>
          <w:rFonts w:ascii="Arial" w:hAnsi="Arial" w:cs="Arial"/>
          <w:sz w:val="20"/>
          <w:szCs w:val="20"/>
          <w:rtl/>
        </w:rPr>
        <w:t>הפרויקט מול המטרות שהוגדרו מלכתחילה</w:t>
      </w:r>
    </w:p>
    <w:p w:rsidR="00A612E8" w:rsidRPr="00551AD4" w:rsidRDefault="00A612E8" w:rsidP="0051373C">
      <w:pPr>
        <w:numPr>
          <w:ilvl w:val="0"/>
          <w:numId w:val="4"/>
        </w:numPr>
        <w:bidi/>
        <w:spacing w:before="120" w:after="120"/>
        <w:jc w:val="both"/>
        <w:rPr>
          <w:rFonts w:ascii="Arial" w:hAnsi="Arial" w:cs="Arial"/>
          <w:sz w:val="20"/>
          <w:szCs w:val="20"/>
          <w:rtl/>
        </w:rPr>
      </w:pPr>
      <w:r w:rsidRPr="00551AD4">
        <w:rPr>
          <w:rFonts w:ascii="Arial" w:hAnsi="Arial" w:cs="Arial"/>
          <w:sz w:val="20"/>
          <w:szCs w:val="20"/>
          <w:rtl/>
        </w:rPr>
        <w:t xml:space="preserve">הצעות לשיפור ביצועי המערכת </w:t>
      </w:r>
    </w:p>
    <w:p w:rsidR="00A612E8" w:rsidRDefault="00A612E8" w:rsidP="0051373C">
      <w:pPr>
        <w:numPr>
          <w:ilvl w:val="0"/>
          <w:numId w:val="4"/>
        </w:numPr>
        <w:bidi/>
        <w:spacing w:before="120" w:after="120"/>
        <w:jc w:val="both"/>
        <w:rPr>
          <w:rFonts w:ascii="Arial" w:hAnsi="Arial" w:cs="Arial"/>
          <w:sz w:val="20"/>
          <w:szCs w:val="20"/>
        </w:rPr>
      </w:pPr>
      <w:r w:rsidRPr="00551AD4">
        <w:rPr>
          <w:rFonts w:ascii="Arial" w:hAnsi="Arial" w:cs="Arial"/>
          <w:sz w:val="20"/>
          <w:szCs w:val="20"/>
          <w:rtl/>
        </w:rPr>
        <w:t>אפשרויות להמשך פעילות (פיתוח/מחקר) עתידית</w:t>
      </w:r>
    </w:p>
    <w:p w:rsidR="00A612E8" w:rsidRPr="00551AD4" w:rsidRDefault="00A612E8" w:rsidP="00441CF8">
      <w:pPr>
        <w:bidi/>
        <w:spacing w:before="120" w:after="120"/>
        <w:ind w:left="648"/>
        <w:jc w:val="both"/>
        <w:rPr>
          <w:rFonts w:ascii="Arial" w:hAnsi="Arial" w:cs="Arial"/>
          <w:sz w:val="20"/>
          <w:szCs w:val="20"/>
          <w:rtl/>
        </w:rPr>
      </w:pPr>
      <w:r>
        <w:rPr>
          <w:rFonts w:ascii="Arial" w:hAnsi="Arial" w:cs="Arial"/>
          <w:sz w:val="20"/>
          <w:szCs w:val="20"/>
          <w:rtl/>
        </w:rPr>
        <w:t>אפשר להוסיף אלגוריתם למציאת חריגים בגרף שהורסים לאחרים, כי הויזואליזציה בגרף בנויה על שינויים – אם יש אחד ששונה בהרבה מהשאר, לא רואים את ההבדלים בין האחרים בבירור.</w:t>
      </w:r>
    </w:p>
    <w:p w:rsidR="00A612E8" w:rsidRPr="00FA6CEC" w:rsidRDefault="00A612E8" w:rsidP="0051373C">
      <w:pPr>
        <w:pStyle w:val="Title"/>
        <w:bidi/>
        <w:spacing w:after="120"/>
        <w:jc w:val="both"/>
      </w:pPr>
      <w:r>
        <w:rPr>
          <w:sz w:val="36"/>
          <w:szCs w:val="36"/>
          <w:rtl/>
        </w:rPr>
        <w:br w:type="page"/>
      </w:r>
      <w:bookmarkStart w:id="130" w:name="_Ref43639086"/>
      <w:bookmarkStart w:id="131" w:name="_Toc312310388"/>
      <w:r w:rsidRPr="00FA6CEC">
        <w:rPr>
          <w:rtl/>
        </w:rPr>
        <w:t>מקורות</w:t>
      </w:r>
      <w:bookmarkEnd w:id="130"/>
      <w:bookmarkEnd w:id="131"/>
    </w:p>
    <w:p w:rsidR="00A612E8" w:rsidRPr="00551AD4" w:rsidRDefault="00A612E8" w:rsidP="0051373C">
      <w:pPr>
        <w:bidi/>
        <w:spacing w:before="120" w:after="120"/>
        <w:ind w:left="85"/>
        <w:jc w:val="both"/>
        <w:rPr>
          <w:rFonts w:ascii="Arial" w:hAnsi="Arial" w:cs="Arial"/>
          <w:sz w:val="20"/>
          <w:szCs w:val="20"/>
          <w:rtl/>
        </w:rPr>
      </w:pPr>
      <w:r w:rsidRPr="00551AD4">
        <w:rPr>
          <w:rFonts w:ascii="Arial" w:hAnsi="Arial" w:cs="Arial"/>
          <w:sz w:val="20"/>
          <w:szCs w:val="20"/>
          <w:rtl/>
        </w:rPr>
        <w:t xml:space="preserve">בפרק זה יש לכלול את </w:t>
      </w:r>
      <w:r w:rsidRPr="00551AD4">
        <w:rPr>
          <w:rFonts w:ascii="Arial" w:hAnsi="Arial" w:cs="Arial"/>
          <w:sz w:val="20"/>
          <w:szCs w:val="20"/>
          <w:u w:val="single"/>
          <w:rtl/>
        </w:rPr>
        <w:t>כל מקורות הספרות</w:t>
      </w:r>
      <w:r w:rsidRPr="00551AD4">
        <w:rPr>
          <w:rFonts w:ascii="Arial" w:hAnsi="Arial" w:cs="Arial"/>
          <w:sz w:val="20"/>
          <w:szCs w:val="20"/>
          <w:rtl/>
        </w:rPr>
        <w:t xml:space="preserve"> שהסתמכתם עליהם. ציון המקורות חייב לאפשר איתור מדוייק של המסמך, כנהוג בספרות המקצועית. להלן כמה דוגמאות:</w:t>
      </w:r>
    </w:p>
    <w:p w:rsidR="00A612E8" w:rsidRPr="00551AD4" w:rsidRDefault="00A612E8" w:rsidP="0051373C">
      <w:pPr>
        <w:bidi/>
        <w:spacing w:before="120" w:after="120"/>
        <w:ind w:left="84"/>
        <w:jc w:val="both"/>
        <w:rPr>
          <w:rFonts w:ascii="Arial" w:hAnsi="Arial" w:cs="Arial"/>
          <w:b/>
          <w:bCs/>
          <w:sz w:val="20"/>
          <w:szCs w:val="20"/>
          <w:u w:val="single"/>
          <w:rtl/>
        </w:rPr>
      </w:pPr>
      <w:r w:rsidRPr="00551AD4">
        <w:rPr>
          <w:rFonts w:ascii="Arial" w:hAnsi="Arial" w:cs="Arial"/>
          <w:b/>
          <w:bCs/>
          <w:sz w:val="20"/>
          <w:szCs w:val="20"/>
          <w:u w:val="single"/>
          <w:rtl/>
        </w:rPr>
        <w:t>פרסום בעברית:</w:t>
      </w:r>
    </w:p>
    <w:p w:rsidR="00A612E8" w:rsidRPr="002D3AF7" w:rsidRDefault="00A612E8" w:rsidP="0051373C">
      <w:pPr>
        <w:pStyle w:val="ListParagraph"/>
        <w:numPr>
          <w:ilvl w:val="0"/>
          <w:numId w:val="10"/>
        </w:numPr>
        <w:tabs>
          <w:tab w:val="clear" w:pos="1080"/>
        </w:tabs>
        <w:bidi/>
        <w:spacing w:after="120"/>
        <w:ind w:left="476"/>
        <w:jc w:val="both"/>
        <w:rPr>
          <w:rFonts w:ascii="Arial" w:hAnsi="Arial" w:cs="Arial"/>
          <w:sz w:val="20"/>
          <w:szCs w:val="20"/>
          <w:rtl/>
        </w:rPr>
      </w:pPr>
      <w:r w:rsidRPr="002D3AF7">
        <w:rPr>
          <w:rFonts w:ascii="Arial" w:hAnsi="Arial" w:cs="Arial"/>
          <w:sz w:val="20"/>
          <w:szCs w:val="20"/>
          <w:rtl/>
        </w:rPr>
        <w:t>י. פיינגלרנט, "עיבוד תמונות אולטרה-סאונד למטרות רפואיות", חיבור על מחקר לשם מילוי חלקי של הדרישות לקבלת התואר מגיסטר למדעים בהנדסת חשמל, טכניון 1982</w:t>
      </w:r>
    </w:p>
    <w:p w:rsidR="00A612E8" w:rsidRPr="00551AD4" w:rsidRDefault="00A612E8"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פרסומים באנגלית:</w:t>
      </w:r>
    </w:p>
    <w:p w:rsidR="00A612E8" w:rsidRDefault="00A612E8" w:rsidP="0051373C">
      <w:pPr>
        <w:bidi/>
        <w:spacing w:before="120" w:after="120"/>
        <w:jc w:val="both"/>
        <w:rPr>
          <w:rFonts w:ascii="Arial" w:hAnsi="Arial" w:cs="Arial"/>
          <w:b/>
          <w:bCs/>
          <w:sz w:val="20"/>
          <w:szCs w:val="20"/>
          <w:u w:val="single"/>
          <w:rtl/>
        </w:rPr>
      </w:pPr>
      <w:r>
        <w:rPr>
          <w:rFonts w:ascii="Arial" w:hAnsi="Arial" w:cs="Arial"/>
          <w:b/>
          <w:bCs/>
          <w:sz w:val="20"/>
          <w:szCs w:val="20"/>
          <w:u w:val="single"/>
          <w:rtl/>
        </w:rPr>
        <w:t>ספר</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tl/>
        </w:rPr>
      </w:pPr>
      <w:r w:rsidRPr="002D3AF7">
        <w:rPr>
          <w:rFonts w:ascii="Arial" w:hAnsi="Arial" w:cs="Arial"/>
          <w:sz w:val="20"/>
          <w:szCs w:val="20"/>
        </w:rPr>
        <w:t xml:space="preserve">A. M. Bronstein, M. M. Bronstein, and R. Kimmel. </w:t>
      </w:r>
      <w:r w:rsidRPr="002D3AF7">
        <w:rPr>
          <w:rFonts w:ascii="Arial" w:hAnsi="Arial" w:cs="Arial"/>
          <w:sz w:val="20"/>
          <w:szCs w:val="20"/>
          <w:rtl/>
        </w:rPr>
        <w:t>"</w:t>
      </w:r>
      <w:r w:rsidRPr="002D3AF7">
        <w:rPr>
          <w:rFonts w:ascii="Arial" w:hAnsi="Arial" w:cs="Arial"/>
          <w:sz w:val="20"/>
          <w:szCs w:val="20"/>
        </w:rPr>
        <w:t>Numerical geometry of non-rigid shapes”, Springer-Verlag New York Inc, 2008.</w:t>
      </w:r>
    </w:p>
    <w:p w:rsidR="00A612E8" w:rsidRPr="00551AD4" w:rsidRDefault="00A612E8"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מאמר:</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tl/>
        </w:rPr>
      </w:pPr>
      <w:r w:rsidRPr="002D3AF7">
        <w:rPr>
          <w:rFonts w:ascii="Arial" w:hAnsi="Arial" w:cs="Arial"/>
          <w:sz w:val="20"/>
          <w:szCs w:val="20"/>
        </w:rPr>
        <w:t>G. B. Giannakis , "Highlights of Signal Processing for Communications",  IEEE Signal Processing Magazine, Vol. 16, no 2, pp. 14-49, March 1999</w:t>
      </w:r>
    </w:p>
    <w:p w:rsidR="00A612E8" w:rsidRPr="00551AD4" w:rsidRDefault="00A612E8" w:rsidP="0051373C">
      <w:pPr>
        <w:bidi/>
        <w:spacing w:before="120" w:after="120"/>
        <w:jc w:val="both"/>
        <w:rPr>
          <w:rFonts w:ascii="Arial" w:hAnsi="Arial" w:cs="Arial"/>
          <w:b/>
          <w:bCs/>
          <w:sz w:val="20"/>
          <w:szCs w:val="20"/>
          <w:u w:val="single"/>
        </w:rPr>
      </w:pPr>
      <w:r>
        <w:rPr>
          <w:rFonts w:ascii="Arial" w:hAnsi="Arial" w:cs="Arial"/>
          <w:b/>
          <w:bCs/>
          <w:sz w:val="20"/>
          <w:szCs w:val="20"/>
          <w:u w:val="single"/>
          <w:rtl/>
        </w:rPr>
        <w:t>דף נתונים של רכיב:</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Pr>
          <w:rFonts w:ascii="Arial" w:hAnsi="Arial" w:cs="Arial"/>
          <w:sz w:val="20"/>
          <w:szCs w:val="20"/>
        </w:rPr>
        <w:t>“</w:t>
      </w:r>
      <w:r w:rsidRPr="002D3AF7">
        <w:rPr>
          <w:rFonts w:ascii="Arial" w:hAnsi="Arial" w:cs="Arial"/>
          <w:sz w:val="20"/>
          <w:szCs w:val="20"/>
        </w:rPr>
        <w:t>Spartan-3A DSP FPGA Family Data Sheet”, XILINX Product Specification DS610,   October 4, 2010</w:t>
      </w:r>
      <w:r>
        <w:rPr>
          <w:rFonts w:ascii="Arial" w:hAnsi="Arial" w:cs="Arial"/>
          <w:sz w:val="20"/>
          <w:szCs w:val="20"/>
        </w:rPr>
        <w:t xml:space="preserve">. </w:t>
      </w:r>
      <w:hyperlink r:id="rId31" w:history="1">
        <w:r w:rsidRPr="00584663">
          <w:rPr>
            <w:rStyle w:val="Hyperlink"/>
            <w:rFonts w:ascii="Arial" w:hAnsi="Arial" w:cs="Arial"/>
            <w:sz w:val="20"/>
            <w:szCs w:val="20"/>
          </w:rPr>
          <w:t>http://www.xilinx.com/support/documentation/data_sheets/ds610.pdf</w:t>
        </w:r>
      </w:hyperlink>
      <w:r>
        <w:rPr>
          <w:rFonts w:ascii="Arial" w:hAnsi="Arial" w:cs="Arial"/>
          <w:sz w:val="20"/>
          <w:szCs w:val="20"/>
        </w:rPr>
        <w:t xml:space="preserve"> </w:t>
      </w:r>
    </w:p>
    <w:p w:rsidR="00A612E8" w:rsidRPr="00551AD4" w:rsidRDefault="00A612E8" w:rsidP="0051373C">
      <w:pPr>
        <w:bidi/>
        <w:spacing w:before="120" w:after="120"/>
        <w:jc w:val="both"/>
        <w:rPr>
          <w:rFonts w:ascii="Arial" w:hAnsi="Arial" w:cs="Arial"/>
          <w:b/>
          <w:bCs/>
          <w:sz w:val="20"/>
          <w:szCs w:val="20"/>
          <w:u w:val="single"/>
        </w:rPr>
      </w:pPr>
      <w:r w:rsidRPr="00551AD4">
        <w:rPr>
          <w:rFonts w:ascii="Arial" w:hAnsi="Arial" w:cs="Arial"/>
          <w:b/>
          <w:bCs/>
          <w:sz w:val="20"/>
          <w:szCs w:val="20"/>
          <w:u w:val="single"/>
        </w:rPr>
        <w:t xml:space="preserve">Application Note </w:t>
      </w:r>
      <w:r>
        <w:rPr>
          <w:rFonts w:ascii="Arial" w:hAnsi="Arial" w:cs="Arial"/>
          <w:b/>
          <w:bCs/>
          <w:sz w:val="20"/>
          <w:szCs w:val="20"/>
          <w:u w:val="single"/>
          <w:rtl/>
        </w:rPr>
        <w:t>:</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X.  Zhang, "Developing a CCStudio 2.0 DSP/BIOS Application for FLASH Booting on the TMS320C5402 DSK", TI Application Report SPRA661A, November 2000</w:t>
      </w:r>
      <w:r>
        <w:rPr>
          <w:rFonts w:ascii="Arial" w:hAnsi="Arial" w:cs="Arial"/>
          <w:sz w:val="20"/>
          <w:szCs w:val="20"/>
        </w:rPr>
        <w:t xml:space="preserve">. </w:t>
      </w:r>
      <w:hyperlink r:id="rId32" w:history="1">
        <w:r w:rsidRPr="00584663">
          <w:rPr>
            <w:rStyle w:val="Hyperlink"/>
            <w:rFonts w:ascii="Arial" w:hAnsi="Arial" w:cs="Arial"/>
            <w:sz w:val="20"/>
            <w:szCs w:val="20"/>
          </w:rPr>
          <w:t>http://www.ti.com/lit/an/spra661a/spra661a.pdf</w:t>
        </w:r>
      </w:hyperlink>
      <w:r>
        <w:rPr>
          <w:rFonts w:ascii="Arial" w:hAnsi="Arial" w:cs="Arial"/>
          <w:sz w:val="20"/>
          <w:szCs w:val="20"/>
        </w:rPr>
        <w:t xml:space="preserve"> </w:t>
      </w:r>
    </w:p>
    <w:p w:rsidR="00A612E8" w:rsidRPr="00551AD4" w:rsidRDefault="00A612E8"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Pr>
        <w:t>User's Guide</w:t>
      </w:r>
      <w:r>
        <w:rPr>
          <w:rFonts w:ascii="Arial" w:hAnsi="Arial" w:cs="Arial"/>
          <w:b/>
          <w:bCs/>
          <w:sz w:val="20"/>
          <w:szCs w:val="20"/>
          <w:u w:val="single"/>
          <w:rtl/>
        </w:rPr>
        <w:t>:</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"TMS320C6201/6701 Evaluation Module User's Guide", SPRU269F, August 2002</w:t>
      </w:r>
    </w:p>
    <w:p w:rsidR="00A612E8" w:rsidRPr="002D3AF7" w:rsidRDefault="00A612E8"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Code Composer Studio IDE 2.0 online help.</w:t>
      </w:r>
    </w:p>
    <w:p w:rsidR="00A612E8" w:rsidRPr="00551AD4" w:rsidRDefault="00A612E8"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קישורים למקורות באינטרנט:</w:t>
      </w:r>
    </w:p>
    <w:p w:rsidR="00A612E8" w:rsidRPr="002D3AF7" w:rsidRDefault="00A612E8"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r w:rsidRPr="002D3AF7">
        <w:rPr>
          <w:rFonts w:ascii="Arial" w:hAnsi="Arial" w:cs="Arial"/>
          <w:sz w:val="20"/>
          <w:szCs w:val="20"/>
        </w:rPr>
        <w:t xml:space="preserve">"Dolby E Multichannel Coding for DTV Audio Production and Distribution", </w:t>
      </w:r>
      <w:hyperlink r:id="rId33" w:history="1">
        <w:r w:rsidRPr="002D3AF7">
          <w:rPr>
            <w:rStyle w:val="Hyperlink"/>
            <w:rFonts w:ascii="Arial" w:hAnsi="Arial" w:cs="Arial"/>
            <w:sz w:val="20"/>
            <w:szCs w:val="20"/>
          </w:rPr>
          <w:t>http://www.dolby.com/tech/m.br.9903.epaper.pdf</w:t>
        </w:r>
      </w:hyperlink>
      <w:r w:rsidRPr="002D3AF7">
        <w:rPr>
          <w:rFonts w:ascii="Arial" w:hAnsi="Arial" w:cs="Arial"/>
          <w:sz w:val="20"/>
          <w:szCs w:val="20"/>
        </w:rPr>
        <w:t xml:space="preserve"> </w:t>
      </w:r>
    </w:p>
    <w:p w:rsidR="00A612E8" w:rsidRPr="002D3AF7" w:rsidRDefault="00A612E8"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bookmarkStart w:id="132" w:name="pgfId_11850"/>
      <w:bookmarkEnd w:id="132"/>
      <w:r w:rsidRPr="002D3AF7">
        <w:rPr>
          <w:rFonts w:ascii="Arial" w:hAnsi="Arial" w:cs="Arial"/>
          <w:sz w:val="20"/>
          <w:szCs w:val="20"/>
        </w:rPr>
        <w:t xml:space="preserve">G. Welch and G. Bishop – "An Introduction to the Kalman Filter", </w:t>
      </w:r>
      <w:hyperlink r:id="rId34" w:anchor="pgfId-11854" w:history="1">
        <w:r w:rsidRPr="00AD79BE">
          <w:rPr>
            <w:rStyle w:val="Hyperlink"/>
          </w:rPr>
          <w:t>http://www.cs.unc.edu/~welch/kalman/kalman_filter/kalman.html - pgfId-11854</w:t>
        </w:r>
      </w:hyperlink>
      <w:r w:rsidRPr="002D3AF7">
        <w:rPr>
          <w:rFonts w:ascii="Arial" w:hAnsi="Arial" w:cs="Arial"/>
          <w:sz w:val="20"/>
          <w:szCs w:val="20"/>
        </w:rPr>
        <w:t xml:space="preserve"> </w:t>
      </w:r>
      <w:hyperlink r:id="rId35" w:anchor="pgfId-11854" w:history="1">
        <w:r w:rsidRPr="002D3AF7">
          <w:rPr>
            <w:rStyle w:val="Hyperlink"/>
            <w:rFonts w:ascii="Arial" w:hAnsi="Arial" w:cs="Arial"/>
            <w:sz w:val="20"/>
            <w:szCs w:val="20"/>
          </w:rPr>
          <w:t>http://www.cs.unc.edu/~welch/kalman/kalman_filter/kalman.html#pgfId-11854</w:t>
        </w:r>
      </w:hyperlink>
      <w:r w:rsidRPr="002D3AF7">
        <w:rPr>
          <w:rFonts w:ascii="Arial" w:hAnsi="Arial" w:cs="Arial"/>
          <w:sz w:val="20"/>
          <w:szCs w:val="20"/>
        </w:rPr>
        <w:t xml:space="preserve">  </w:t>
      </w:r>
    </w:p>
    <w:p w:rsidR="00A612E8" w:rsidRDefault="00A612E8"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r w:rsidRPr="001302AF">
        <w:rPr>
          <w:rFonts w:ascii="Arial" w:hAnsi="Arial" w:cs="Arial"/>
          <w:sz w:val="20"/>
          <w:szCs w:val="20"/>
        </w:rPr>
        <w:t xml:space="preserve">C. Mercer, "Smoothing Spectral Data", </w:t>
      </w:r>
      <w:r w:rsidRPr="001302AF">
        <w:rPr>
          <w:rFonts w:ascii="Arial" w:hAnsi="Arial" w:cs="Arial"/>
          <w:i/>
          <w:iCs/>
          <w:sz w:val="20"/>
          <w:szCs w:val="20"/>
        </w:rPr>
        <w:t>The PROSIG Digital Signal Processing Tutorials</w:t>
      </w:r>
      <w:r w:rsidRPr="001302AF">
        <w:rPr>
          <w:rFonts w:ascii="Arial" w:hAnsi="Arial" w:cs="Arial"/>
          <w:sz w:val="20"/>
          <w:szCs w:val="20"/>
        </w:rPr>
        <w:t xml:space="preserve">,   </w:t>
      </w:r>
      <w:hyperlink r:id="rId36" w:history="1">
        <w:r w:rsidRPr="001302AF">
          <w:rPr>
            <w:rStyle w:val="Hyperlink"/>
            <w:rFonts w:ascii="Arial" w:hAnsi="Arial" w:cs="Arial"/>
            <w:sz w:val="20"/>
            <w:szCs w:val="20"/>
          </w:rPr>
          <w:t>http://www.prosig.com/signal-processing/smoothingspectra.html</w:t>
        </w:r>
      </w:hyperlink>
      <w:r w:rsidRPr="001302AF">
        <w:rPr>
          <w:rFonts w:ascii="Arial" w:hAnsi="Arial" w:cs="Arial"/>
          <w:sz w:val="20"/>
          <w:szCs w:val="20"/>
        </w:rPr>
        <w:t xml:space="preserve"> </w:t>
      </w:r>
    </w:p>
    <w:p w:rsidR="00A612E8" w:rsidRDefault="00A612E8" w:rsidP="00F55AB8">
      <w:pPr>
        <w:tabs>
          <w:tab w:val="num" w:pos="270"/>
        </w:tabs>
        <w:bidi/>
        <w:spacing w:before="240" w:after="120"/>
        <w:jc w:val="both"/>
        <w:rPr>
          <w:rFonts w:ascii="Arial" w:hAnsi="Arial" w:cs="Arial"/>
          <w:sz w:val="20"/>
          <w:szCs w:val="20"/>
          <w:rtl/>
        </w:rPr>
      </w:pPr>
    </w:p>
    <w:p w:rsidR="00A612E8" w:rsidRDefault="00A612E8" w:rsidP="00F55AB8">
      <w:pPr>
        <w:tabs>
          <w:tab w:val="num" w:pos="270"/>
        </w:tabs>
        <w:bidi/>
        <w:spacing w:before="240" w:after="120"/>
        <w:jc w:val="both"/>
        <w:rPr>
          <w:rFonts w:ascii="Arial" w:hAnsi="Arial" w:cs="Arial"/>
          <w:sz w:val="20"/>
          <w:szCs w:val="20"/>
          <w:rtl/>
        </w:rPr>
      </w:pPr>
    </w:p>
    <w:p w:rsidR="00A612E8" w:rsidRDefault="00A612E8" w:rsidP="00F55AB8">
      <w:pPr>
        <w:tabs>
          <w:tab w:val="num" w:pos="270"/>
        </w:tabs>
        <w:bidi/>
        <w:spacing w:before="240" w:after="120"/>
        <w:jc w:val="both"/>
        <w:rPr>
          <w:rFonts w:ascii="Arial" w:hAnsi="Arial" w:cs="Arial"/>
          <w:sz w:val="20"/>
          <w:szCs w:val="20"/>
          <w:rtl/>
        </w:rPr>
      </w:pPr>
      <w:r>
        <w:rPr>
          <w:rFonts w:ascii="Arial" w:hAnsi="Arial" w:cs="Arial"/>
          <w:sz w:val="20"/>
          <w:szCs w:val="20"/>
          <w:rtl/>
        </w:rPr>
        <w:t>קשיים בדרך, ופתרונם:</w:t>
      </w:r>
    </w:p>
    <w:p w:rsidR="00A612E8" w:rsidRDefault="00A612E8" w:rsidP="00F55AB8">
      <w:pPr>
        <w:tabs>
          <w:tab w:val="num" w:pos="270"/>
        </w:tabs>
        <w:bidi/>
        <w:spacing w:before="240" w:after="120"/>
        <w:jc w:val="both"/>
        <w:rPr>
          <w:rFonts w:ascii="Arial" w:hAnsi="Arial" w:cs="Arial"/>
          <w:sz w:val="20"/>
          <w:szCs w:val="20"/>
          <w:rtl/>
        </w:rPr>
      </w:pPr>
      <w:r w:rsidRPr="004A3C88">
        <w:rPr>
          <w:rFonts w:ascii="Arial" w:hAnsi="Arial" w:cs="Arial"/>
          <w:noProof/>
          <w:sz w:val="20"/>
          <w:szCs w:val="20"/>
        </w:rPr>
        <w:pict>
          <v:shape id="Picture 2" o:spid="_x0000_i1036" type="#_x0000_t75" style="width:414pt;height:367.5pt;visibility:visible">
            <v:imagedata r:id="rId37" o:title=""/>
          </v:shape>
        </w:pict>
      </w:r>
    </w:p>
    <w:p w:rsidR="00A612E8" w:rsidRPr="00F55AB8" w:rsidRDefault="00A612E8" w:rsidP="00F55AB8">
      <w:pPr>
        <w:tabs>
          <w:tab w:val="num" w:pos="270"/>
        </w:tabs>
        <w:bidi/>
        <w:spacing w:before="240" w:after="120"/>
        <w:jc w:val="both"/>
        <w:rPr>
          <w:rFonts w:ascii="Arial" w:hAnsi="Arial" w:cs="Arial"/>
          <w:sz w:val="20"/>
          <w:szCs w:val="20"/>
        </w:rPr>
      </w:pPr>
    </w:p>
    <w:sectPr w:rsidR="00A612E8" w:rsidRPr="00F55AB8" w:rsidSect="0022533C">
      <w:footerReference w:type="default" r:id="rId38"/>
      <w:pgSz w:w="11906" w:h="16838"/>
      <w:pgMar w:top="1440" w:right="1800" w:bottom="1440" w:left="1800" w:header="720" w:footer="720" w:gutter="0"/>
      <w:cols w:space="720"/>
      <w:titlePg/>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Ariel" w:date="2012-08-06T01:07:00Z" w:initials="A">
    <w:p w:rsidR="00A612E8" w:rsidRDefault="00A612E8">
      <w:pPr>
        <w:pStyle w:val="CommentText"/>
      </w:pPr>
      <w:r>
        <w:rPr>
          <w:rStyle w:val="CommentReference"/>
        </w:rPr>
        <w:annotationRef/>
      </w:r>
      <w:r>
        <w:rPr>
          <w:rtl/>
        </w:rPr>
        <w:t>להחליף בתמונה עדכנית?</w:t>
      </w:r>
    </w:p>
  </w:comment>
  <w:comment w:id="82" w:author="Ariel" w:date="2012-08-06T01:07:00Z" w:initials="A">
    <w:p w:rsidR="00A612E8" w:rsidRDefault="00A612E8">
      <w:pPr>
        <w:pStyle w:val="CommentText"/>
      </w:pPr>
      <w:r>
        <w:rPr>
          <w:rStyle w:val="CommentReference"/>
        </w:rPr>
        <w:annotationRef/>
      </w:r>
      <w:r>
        <w:rPr>
          <w:rtl/>
        </w:rPr>
        <w:t>להחליף לתמונה עדכנית</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2E8" w:rsidRDefault="00A612E8">
      <w:r>
        <w:separator/>
      </w:r>
    </w:p>
  </w:endnote>
  <w:endnote w:type="continuationSeparator" w:id="0">
    <w:p w:rsidR="00A612E8" w:rsidRDefault="00A612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2E8" w:rsidRDefault="00A612E8">
    <w:pPr>
      <w:pStyle w:val="Footer"/>
      <w:jc w:val="center"/>
    </w:pPr>
    <w:fldSimple w:instr=" PAGE   \* MERGEFORMAT ">
      <w:r>
        <w:rPr>
          <w:noProof/>
        </w:rPr>
        <w:t>8</w:t>
      </w:r>
    </w:fldSimple>
  </w:p>
  <w:p w:rsidR="00A612E8" w:rsidRDefault="00A61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2E8" w:rsidRDefault="00A612E8">
      <w:r>
        <w:separator/>
      </w:r>
    </w:p>
  </w:footnote>
  <w:footnote w:type="continuationSeparator" w:id="0">
    <w:p w:rsidR="00A612E8" w:rsidRDefault="00A612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FBB"/>
    <w:multiLevelType w:val="hybridMultilevel"/>
    <w:tmpl w:val="771E3F42"/>
    <w:lvl w:ilvl="0" w:tplc="0409000F">
      <w:start w:val="1"/>
      <w:numFmt w:val="decimal"/>
      <w:lvlText w:val="%1."/>
      <w:lvlJc w:val="left"/>
      <w:pPr>
        <w:tabs>
          <w:tab w:val="num" w:pos="1080"/>
        </w:tabs>
        <w:ind w:left="108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1EEA242D"/>
    <w:multiLevelType w:val="multilevel"/>
    <w:tmpl w:val="757A2960"/>
    <w:lvl w:ilvl="0">
      <w:start w:val="1"/>
      <w:numFmt w:val="hebrew1"/>
      <w:lvlText w:val="%1"/>
      <w:lvlJc w:val="left"/>
      <w:pPr>
        <w:ind w:left="432" w:hanging="432"/>
      </w:pPr>
      <w:rPr>
        <w:rFonts w:cs="Times New Roman" w:hint="default"/>
        <w:sz w:val="2"/>
        <w:szCs w:val="24"/>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20337095"/>
    <w:multiLevelType w:val="hybridMultilevel"/>
    <w:tmpl w:val="AAF62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CE9227A"/>
    <w:multiLevelType w:val="hybridMultilevel"/>
    <w:tmpl w:val="BC6C211A"/>
    <w:lvl w:ilvl="0" w:tplc="F82C768E">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EAE5389"/>
    <w:multiLevelType w:val="hybridMultilevel"/>
    <w:tmpl w:val="10CCB35A"/>
    <w:lvl w:ilvl="0" w:tplc="0BAE4EAC">
      <w:start w:val="1"/>
      <w:numFmt w:val="hebrew1"/>
      <w:pStyle w:val="Appendix"/>
      <w:lvlText w:val="נספח %1."/>
      <w:lvlJc w:val="center"/>
      <w:pPr>
        <w:ind w:left="720" w:hanging="360"/>
      </w:pPr>
      <w:rPr>
        <w:rFonts w:cs="Times New Roman" w:hint="default"/>
        <w:sz w:val="2"/>
        <w:szCs w:val="24"/>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nsid w:val="3EC539F5"/>
    <w:multiLevelType w:val="hybridMultilevel"/>
    <w:tmpl w:val="4D7C0052"/>
    <w:lvl w:ilvl="0" w:tplc="22045990">
      <w:start w:val="1"/>
      <w:numFmt w:val="decimal"/>
      <w:pStyle w:val="references"/>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B27349F"/>
    <w:multiLevelType w:val="hybridMultilevel"/>
    <w:tmpl w:val="EA9E61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D972CF2"/>
    <w:multiLevelType w:val="hybridMultilevel"/>
    <w:tmpl w:val="E15C0AC8"/>
    <w:lvl w:ilvl="0" w:tplc="F670B52C">
      <w:start w:val="1"/>
      <w:numFmt w:val="bullet"/>
      <w:lvlText w:val=""/>
      <w:lvlJc w:val="left"/>
      <w:pPr>
        <w:tabs>
          <w:tab w:val="num" w:pos="648"/>
        </w:tabs>
        <w:ind w:left="648" w:hanging="360"/>
      </w:pPr>
      <w:rPr>
        <w:rFonts w:ascii="Wingdings" w:hAnsi="Wingdings" w:hint="default"/>
      </w:rPr>
    </w:lvl>
    <w:lvl w:ilvl="1" w:tplc="03345696">
      <w:start w:val="1"/>
      <w:numFmt w:val="bullet"/>
      <w:lvlText w:val="o"/>
      <w:lvlJc w:val="left"/>
      <w:pPr>
        <w:tabs>
          <w:tab w:val="num" w:pos="1368"/>
        </w:tabs>
        <w:ind w:left="1368" w:hanging="360"/>
      </w:pPr>
      <w:rPr>
        <w:rFonts w:ascii="Courier New" w:hAnsi="Courier New" w:hint="default"/>
      </w:rPr>
    </w:lvl>
    <w:lvl w:ilvl="2" w:tplc="4D703F1E">
      <w:start w:val="1"/>
      <w:numFmt w:val="bullet"/>
      <w:lvlText w:val=""/>
      <w:lvlJc w:val="left"/>
      <w:pPr>
        <w:tabs>
          <w:tab w:val="num" w:pos="2088"/>
        </w:tabs>
        <w:ind w:left="2088" w:hanging="360"/>
      </w:pPr>
      <w:rPr>
        <w:rFonts w:ascii="Wingdings" w:hAnsi="Wingdings" w:hint="default"/>
      </w:rPr>
    </w:lvl>
    <w:lvl w:ilvl="3" w:tplc="CF3CC488">
      <w:start w:val="1"/>
      <w:numFmt w:val="bullet"/>
      <w:lvlText w:val=""/>
      <w:lvlJc w:val="left"/>
      <w:pPr>
        <w:tabs>
          <w:tab w:val="num" w:pos="2808"/>
        </w:tabs>
        <w:ind w:left="2808" w:hanging="360"/>
      </w:pPr>
      <w:rPr>
        <w:rFonts w:ascii="Symbol" w:hAnsi="Symbol" w:hint="default"/>
      </w:rPr>
    </w:lvl>
    <w:lvl w:ilvl="4" w:tplc="07826DEE">
      <w:start w:val="1"/>
      <w:numFmt w:val="bullet"/>
      <w:lvlText w:val="o"/>
      <w:lvlJc w:val="left"/>
      <w:pPr>
        <w:tabs>
          <w:tab w:val="num" w:pos="3528"/>
        </w:tabs>
        <w:ind w:left="3528" w:hanging="360"/>
      </w:pPr>
      <w:rPr>
        <w:rFonts w:ascii="Courier New" w:hAnsi="Courier New" w:hint="default"/>
      </w:rPr>
    </w:lvl>
    <w:lvl w:ilvl="5" w:tplc="B168668A">
      <w:start w:val="1"/>
      <w:numFmt w:val="bullet"/>
      <w:lvlText w:val=""/>
      <w:lvlJc w:val="left"/>
      <w:pPr>
        <w:tabs>
          <w:tab w:val="num" w:pos="4248"/>
        </w:tabs>
        <w:ind w:left="4248" w:hanging="360"/>
      </w:pPr>
      <w:rPr>
        <w:rFonts w:ascii="Wingdings" w:hAnsi="Wingdings" w:hint="default"/>
      </w:rPr>
    </w:lvl>
    <w:lvl w:ilvl="6" w:tplc="44CE1E3C">
      <w:start w:val="1"/>
      <w:numFmt w:val="bullet"/>
      <w:lvlText w:val=""/>
      <w:lvlJc w:val="left"/>
      <w:pPr>
        <w:tabs>
          <w:tab w:val="num" w:pos="4968"/>
        </w:tabs>
        <w:ind w:left="4968" w:hanging="360"/>
      </w:pPr>
      <w:rPr>
        <w:rFonts w:ascii="Symbol" w:hAnsi="Symbol" w:hint="default"/>
      </w:rPr>
    </w:lvl>
    <w:lvl w:ilvl="7" w:tplc="687E2710">
      <w:start w:val="1"/>
      <w:numFmt w:val="bullet"/>
      <w:lvlText w:val="o"/>
      <w:lvlJc w:val="left"/>
      <w:pPr>
        <w:tabs>
          <w:tab w:val="num" w:pos="5688"/>
        </w:tabs>
        <w:ind w:left="5688" w:hanging="360"/>
      </w:pPr>
      <w:rPr>
        <w:rFonts w:ascii="Courier New" w:hAnsi="Courier New" w:hint="default"/>
      </w:rPr>
    </w:lvl>
    <w:lvl w:ilvl="8" w:tplc="F6BE818A">
      <w:start w:val="1"/>
      <w:numFmt w:val="bullet"/>
      <w:lvlText w:val=""/>
      <w:lvlJc w:val="left"/>
      <w:pPr>
        <w:tabs>
          <w:tab w:val="num" w:pos="6408"/>
        </w:tabs>
        <w:ind w:left="6408" w:hanging="360"/>
      </w:pPr>
      <w:rPr>
        <w:rFonts w:ascii="Wingdings" w:hAnsi="Wingdings" w:hint="default"/>
      </w:rPr>
    </w:lvl>
  </w:abstractNum>
  <w:abstractNum w:abstractNumId="8">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68402157"/>
    <w:multiLevelType w:val="multilevel"/>
    <w:tmpl w:val="47387B9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pStyle w:val="StyleHeading3"/>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0">
    <w:nsid w:val="6E4B07B3"/>
    <w:multiLevelType w:val="hybridMultilevel"/>
    <w:tmpl w:val="8F7AC952"/>
    <w:lvl w:ilvl="0" w:tplc="08FC0AAC">
      <w:start w:val="1"/>
      <w:numFmt w:val="decimal"/>
      <w:lvlText w:val="[%1]"/>
      <w:lvlJc w:val="left"/>
      <w:pPr>
        <w:tabs>
          <w:tab w:val="num" w:pos="1080"/>
        </w:tabs>
        <w:ind w:left="1080" w:hanging="360"/>
      </w:pPr>
      <w:rPr>
        <w:rFonts w:cs="Times New Roman" w:hint="default"/>
      </w:rPr>
    </w:lvl>
    <w:lvl w:ilvl="1" w:tplc="CAB051BE">
      <w:start w:val="1"/>
      <w:numFmt w:val="lowerLetter"/>
      <w:lvlText w:val="%2."/>
      <w:lvlJc w:val="left"/>
      <w:pPr>
        <w:ind w:left="1440" w:hanging="360"/>
      </w:pPr>
      <w:rPr>
        <w:rFonts w:cs="Times New Roman"/>
      </w:rPr>
    </w:lvl>
    <w:lvl w:ilvl="2" w:tplc="53D806D8">
      <w:start w:val="1"/>
      <w:numFmt w:val="lowerRoman"/>
      <w:lvlText w:val="%3."/>
      <w:lvlJc w:val="right"/>
      <w:pPr>
        <w:ind w:left="2160" w:hanging="180"/>
      </w:pPr>
      <w:rPr>
        <w:rFonts w:cs="Times New Roman"/>
      </w:rPr>
    </w:lvl>
    <w:lvl w:ilvl="3" w:tplc="D56E841C">
      <w:start w:val="1"/>
      <w:numFmt w:val="decimal"/>
      <w:lvlText w:val="%4."/>
      <w:lvlJc w:val="left"/>
      <w:pPr>
        <w:ind w:left="2880" w:hanging="360"/>
      </w:pPr>
      <w:rPr>
        <w:rFonts w:cs="Times New Roman"/>
      </w:rPr>
    </w:lvl>
    <w:lvl w:ilvl="4" w:tplc="C710381A">
      <w:start w:val="1"/>
      <w:numFmt w:val="lowerLetter"/>
      <w:lvlText w:val="%5."/>
      <w:lvlJc w:val="left"/>
      <w:pPr>
        <w:ind w:left="3600" w:hanging="360"/>
      </w:pPr>
      <w:rPr>
        <w:rFonts w:cs="Times New Roman"/>
      </w:rPr>
    </w:lvl>
    <w:lvl w:ilvl="5" w:tplc="AF7E1BB8">
      <w:start w:val="1"/>
      <w:numFmt w:val="lowerRoman"/>
      <w:lvlText w:val="%6."/>
      <w:lvlJc w:val="right"/>
      <w:pPr>
        <w:ind w:left="4320" w:hanging="180"/>
      </w:pPr>
      <w:rPr>
        <w:rFonts w:cs="Times New Roman"/>
      </w:rPr>
    </w:lvl>
    <w:lvl w:ilvl="6" w:tplc="DC02D2F6">
      <w:start w:val="1"/>
      <w:numFmt w:val="decimal"/>
      <w:lvlText w:val="%7."/>
      <w:lvlJc w:val="left"/>
      <w:pPr>
        <w:ind w:left="5040" w:hanging="360"/>
      </w:pPr>
      <w:rPr>
        <w:rFonts w:cs="Times New Roman"/>
      </w:rPr>
    </w:lvl>
    <w:lvl w:ilvl="7" w:tplc="D94A6E5E">
      <w:start w:val="1"/>
      <w:numFmt w:val="lowerLetter"/>
      <w:lvlText w:val="%8."/>
      <w:lvlJc w:val="left"/>
      <w:pPr>
        <w:ind w:left="5760" w:hanging="360"/>
      </w:pPr>
      <w:rPr>
        <w:rFonts w:cs="Times New Roman"/>
      </w:rPr>
    </w:lvl>
    <w:lvl w:ilvl="8" w:tplc="A968AC78">
      <w:start w:val="1"/>
      <w:numFmt w:val="lowerRoman"/>
      <w:lvlText w:val="%9."/>
      <w:lvlJc w:val="right"/>
      <w:pPr>
        <w:ind w:left="6480" w:hanging="180"/>
      </w:pPr>
      <w:rPr>
        <w:rFonts w:cs="Times New Roman"/>
      </w:rPr>
    </w:lvl>
  </w:abstractNum>
  <w:abstractNum w:abstractNumId="11">
    <w:nsid w:val="6FA27C01"/>
    <w:multiLevelType w:val="multilevel"/>
    <w:tmpl w:val="A0FECEC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73D2083D"/>
    <w:multiLevelType w:val="hybridMultilevel"/>
    <w:tmpl w:val="63CE6702"/>
    <w:lvl w:ilvl="0" w:tplc="10B2FEC6">
      <w:start w:val="1"/>
      <w:numFmt w:val="decimal"/>
      <w:lvlText w:val="%1."/>
      <w:lvlJc w:val="left"/>
      <w:pPr>
        <w:tabs>
          <w:tab w:val="num" w:pos="1080"/>
        </w:tabs>
        <w:ind w:left="1080" w:hanging="360"/>
      </w:pPr>
      <w:rPr>
        <w:rFonts w:cs="Times New Roman" w:hint="default"/>
      </w:rPr>
    </w:lvl>
    <w:lvl w:ilvl="1" w:tplc="8EDAC16E">
      <w:start w:val="1"/>
      <w:numFmt w:val="lowerLetter"/>
      <w:lvlText w:val="%2."/>
      <w:lvlJc w:val="left"/>
      <w:pPr>
        <w:ind w:left="1440" w:hanging="360"/>
      </w:pPr>
      <w:rPr>
        <w:rFonts w:cs="Times New Roman"/>
      </w:rPr>
    </w:lvl>
    <w:lvl w:ilvl="2" w:tplc="251269A2">
      <w:start w:val="1"/>
      <w:numFmt w:val="lowerRoman"/>
      <w:lvlText w:val="%3."/>
      <w:lvlJc w:val="right"/>
      <w:pPr>
        <w:ind w:left="2160" w:hanging="180"/>
      </w:pPr>
      <w:rPr>
        <w:rFonts w:cs="Times New Roman"/>
      </w:rPr>
    </w:lvl>
    <w:lvl w:ilvl="3" w:tplc="E6A84D90">
      <w:start w:val="1"/>
      <w:numFmt w:val="decimal"/>
      <w:lvlText w:val="%4."/>
      <w:lvlJc w:val="left"/>
      <w:pPr>
        <w:ind w:left="2880" w:hanging="360"/>
      </w:pPr>
      <w:rPr>
        <w:rFonts w:cs="Times New Roman"/>
      </w:rPr>
    </w:lvl>
    <w:lvl w:ilvl="4" w:tplc="1092173C">
      <w:start w:val="1"/>
      <w:numFmt w:val="lowerLetter"/>
      <w:lvlText w:val="%5."/>
      <w:lvlJc w:val="left"/>
      <w:pPr>
        <w:ind w:left="3600" w:hanging="360"/>
      </w:pPr>
      <w:rPr>
        <w:rFonts w:cs="Times New Roman"/>
      </w:rPr>
    </w:lvl>
    <w:lvl w:ilvl="5" w:tplc="96A847A2">
      <w:start w:val="1"/>
      <w:numFmt w:val="lowerRoman"/>
      <w:lvlText w:val="%6."/>
      <w:lvlJc w:val="right"/>
      <w:pPr>
        <w:ind w:left="4320" w:hanging="180"/>
      </w:pPr>
      <w:rPr>
        <w:rFonts w:cs="Times New Roman"/>
      </w:rPr>
    </w:lvl>
    <w:lvl w:ilvl="6" w:tplc="795426C4">
      <w:start w:val="1"/>
      <w:numFmt w:val="decimal"/>
      <w:lvlText w:val="%7."/>
      <w:lvlJc w:val="left"/>
      <w:pPr>
        <w:ind w:left="5040" w:hanging="360"/>
      </w:pPr>
      <w:rPr>
        <w:rFonts w:cs="Times New Roman"/>
      </w:rPr>
    </w:lvl>
    <w:lvl w:ilvl="7" w:tplc="B3A0819C">
      <w:start w:val="1"/>
      <w:numFmt w:val="lowerLetter"/>
      <w:lvlText w:val="%8."/>
      <w:lvlJc w:val="left"/>
      <w:pPr>
        <w:ind w:left="5760" w:hanging="360"/>
      </w:pPr>
      <w:rPr>
        <w:rFonts w:cs="Times New Roman"/>
      </w:rPr>
    </w:lvl>
    <w:lvl w:ilvl="8" w:tplc="ABE6418E">
      <w:start w:val="1"/>
      <w:numFmt w:val="lowerRoman"/>
      <w:lvlText w:val="%9."/>
      <w:lvlJc w:val="right"/>
      <w:pPr>
        <w:ind w:left="6480" w:hanging="180"/>
      </w:pPr>
      <w:rPr>
        <w:rFonts w:cs="Times New Roman"/>
      </w:rPr>
    </w:lvl>
  </w:abstractNum>
  <w:abstractNum w:abstractNumId="13">
    <w:nsid w:val="79F62D97"/>
    <w:multiLevelType w:val="hybridMultilevel"/>
    <w:tmpl w:val="F9CE1A16"/>
    <w:lvl w:ilvl="0" w:tplc="59521982">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9"/>
  </w:num>
  <w:num w:numId="2">
    <w:abstractNumId w:val="5"/>
  </w:num>
  <w:num w:numId="3">
    <w:abstractNumId w:val="8"/>
  </w:num>
  <w:num w:numId="4">
    <w:abstractNumId w:val="7"/>
  </w:num>
  <w:num w:numId="5">
    <w:abstractNumId w:val="11"/>
  </w:num>
  <w:num w:numId="6">
    <w:abstractNumId w:val="1"/>
  </w:num>
  <w:num w:numId="7">
    <w:abstractNumId w:val="4"/>
  </w:num>
  <w:num w:numId="8">
    <w:abstractNumId w:val="13"/>
  </w:num>
  <w:num w:numId="9">
    <w:abstractNumId w:val="0"/>
  </w:num>
  <w:num w:numId="10">
    <w:abstractNumId w:val="10"/>
  </w:num>
  <w:num w:numId="11">
    <w:abstractNumId w:val="12"/>
  </w:num>
  <w:num w:numId="12">
    <w:abstractNumId w:val="11"/>
  </w:num>
  <w:num w:numId="13">
    <w:abstractNumId w:val="3"/>
  </w:num>
  <w:num w:numId="14">
    <w:abstractNumId w:val="6"/>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3FC8"/>
    <w:rsid w:val="00000657"/>
    <w:rsid w:val="0003446E"/>
    <w:rsid w:val="00034E40"/>
    <w:rsid w:val="000724BD"/>
    <w:rsid w:val="00081C5E"/>
    <w:rsid w:val="000959EB"/>
    <w:rsid w:val="000D1B43"/>
    <w:rsid w:val="00100E95"/>
    <w:rsid w:val="00103B20"/>
    <w:rsid w:val="001302AF"/>
    <w:rsid w:val="00160BC1"/>
    <w:rsid w:val="00163AE6"/>
    <w:rsid w:val="00165580"/>
    <w:rsid w:val="00165F1B"/>
    <w:rsid w:val="00171FFB"/>
    <w:rsid w:val="00191160"/>
    <w:rsid w:val="00193046"/>
    <w:rsid w:val="001A3334"/>
    <w:rsid w:val="001C01CF"/>
    <w:rsid w:val="001C7A13"/>
    <w:rsid w:val="001D044D"/>
    <w:rsid w:val="001F567D"/>
    <w:rsid w:val="00220B2A"/>
    <w:rsid w:val="0022533C"/>
    <w:rsid w:val="002337CC"/>
    <w:rsid w:val="00235A7F"/>
    <w:rsid w:val="00245DC0"/>
    <w:rsid w:val="00261531"/>
    <w:rsid w:val="0027218C"/>
    <w:rsid w:val="0027614A"/>
    <w:rsid w:val="00283662"/>
    <w:rsid w:val="00296AAE"/>
    <w:rsid w:val="002A2C6B"/>
    <w:rsid w:val="002C7C7E"/>
    <w:rsid w:val="002D3AF7"/>
    <w:rsid w:val="002D7C02"/>
    <w:rsid w:val="002F6D7D"/>
    <w:rsid w:val="00332631"/>
    <w:rsid w:val="0033357C"/>
    <w:rsid w:val="00346606"/>
    <w:rsid w:val="00384710"/>
    <w:rsid w:val="00384E3B"/>
    <w:rsid w:val="00390508"/>
    <w:rsid w:val="003B7E9C"/>
    <w:rsid w:val="003C6DDE"/>
    <w:rsid w:val="003F62F1"/>
    <w:rsid w:val="00435526"/>
    <w:rsid w:val="00435CD7"/>
    <w:rsid w:val="00441CF8"/>
    <w:rsid w:val="004431F7"/>
    <w:rsid w:val="00444F04"/>
    <w:rsid w:val="00450D7F"/>
    <w:rsid w:val="004518A1"/>
    <w:rsid w:val="00465C63"/>
    <w:rsid w:val="00471CA3"/>
    <w:rsid w:val="004727FF"/>
    <w:rsid w:val="004A3C88"/>
    <w:rsid w:val="004D76E7"/>
    <w:rsid w:val="004E403D"/>
    <w:rsid w:val="0050283A"/>
    <w:rsid w:val="0051373C"/>
    <w:rsid w:val="005335A5"/>
    <w:rsid w:val="00551AD4"/>
    <w:rsid w:val="00584663"/>
    <w:rsid w:val="0059017F"/>
    <w:rsid w:val="005B20BD"/>
    <w:rsid w:val="005F14BB"/>
    <w:rsid w:val="005F2E36"/>
    <w:rsid w:val="0061532C"/>
    <w:rsid w:val="00663D41"/>
    <w:rsid w:val="006860D5"/>
    <w:rsid w:val="006B5580"/>
    <w:rsid w:val="006C085E"/>
    <w:rsid w:val="006E3084"/>
    <w:rsid w:val="007173B4"/>
    <w:rsid w:val="007377A4"/>
    <w:rsid w:val="00770835"/>
    <w:rsid w:val="00775F93"/>
    <w:rsid w:val="00776364"/>
    <w:rsid w:val="00796E0D"/>
    <w:rsid w:val="007977E1"/>
    <w:rsid w:val="007A3E36"/>
    <w:rsid w:val="00865527"/>
    <w:rsid w:val="00872030"/>
    <w:rsid w:val="008730BB"/>
    <w:rsid w:val="008923F6"/>
    <w:rsid w:val="008A44A6"/>
    <w:rsid w:val="008A760E"/>
    <w:rsid w:val="008C4C3E"/>
    <w:rsid w:val="008C55F7"/>
    <w:rsid w:val="009305CC"/>
    <w:rsid w:val="00945F31"/>
    <w:rsid w:val="00947EA4"/>
    <w:rsid w:val="00956D94"/>
    <w:rsid w:val="00982D5F"/>
    <w:rsid w:val="009A65FC"/>
    <w:rsid w:val="009B6141"/>
    <w:rsid w:val="009C6466"/>
    <w:rsid w:val="009D421F"/>
    <w:rsid w:val="009D4423"/>
    <w:rsid w:val="009E417B"/>
    <w:rsid w:val="009F3578"/>
    <w:rsid w:val="009F4637"/>
    <w:rsid w:val="00A11142"/>
    <w:rsid w:val="00A32FC9"/>
    <w:rsid w:val="00A52884"/>
    <w:rsid w:val="00A530A0"/>
    <w:rsid w:val="00A612E8"/>
    <w:rsid w:val="00A75EE5"/>
    <w:rsid w:val="00A77FF4"/>
    <w:rsid w:val="00A8120D"/>
    <w:rsid w:val="00A84675"/>
    <w:rsid w:val="00A91F38"/>
    <w:rsid w:val="00AA20D5"/>
    <w:rsid w:val="00AA4AAA"/>
    <w:rsid w:val="00AD79BE"/>
    <w:rsid w:val="00AF1887"/>
    <w:rsid w:val="00AF64C5"/>
    <w:rsid w:val="00B037D6"/>
    <w:rsid w:val="00B108A2"/>
    <w:rsid w:val="00B231B7"/>
    <w:rsid w:val="00B3219A"/>
    <w:rsid w:val="00B80BA6"/>
    <w:rsid w:val="00B8226F"/>
    <w:rsid w:val="00BC4F82"/>
    <w:rsid w:val="00BD6A5F"/>
    <w:rsid w:val="00BF4D78"/>
    <w:rsid w:val="00C00B94"/>
    <w:rsid w:val="00C17AA1"/>
    <w:rsid w:val="00C45E43"/>
    <w:rsid w:val="00C52057"/>
    <w:rsid w:val="00C643C3"/>
    <w:rsid w:val="00C73445"/>
    <w:rsid w:val="00C920D0"/>
    <w:rsid w:val="00C93DA5"/>
    <w:rsid w:val="00C940C9"/>
    <w:rsid w:val="00C9601F"/>
    <w:rsid w:val="00C9698B"/>
    <w:rsid w:val="00CA21C5"/>
    <w:rsid w:val="00CD7CCB"/>
    <w:rsid w:val="00CE194E"/>
    <w:rsid w:val="00CF070F"/>
    <w:rsid w:val="00CF5B9C"/>
    <w:rsid w:val="00D11C66"/>
    <w:rsid w:val="00D22209"/>
    <w:rsid w:val="00D23FC8"/>
    <w:rsid w:val="00D63D32"/>
    <w:rsid w:val="00D6750E"/>
    <w:rsid w:val="00D9305C"/>
    <w:rsid w:val="00DB3706"/>
    <w:rsid w:val="00DE511E"/>
    <w:rsid w:val="00DF5C3D"/>
    <w:rsid w:val="00E0469E"/>
    <w:rsid w:val="00E22D91"/>
    <w:rsid w:val="00E603C2"/>
    <w:rsid w:val="00E71B18"/>
    <w:rsid w:val="00E739A1"/>
    <w:rsid w:val="00E7458E"/>
    <w:rsid w:val="00E75C29"/>
    <w:rsid w:val="00EB4DE4"/>
    <w:rsid w:val="00EB5083"/>
    <w:rsid w:val="00ED422A"/>
    <w:rsid w:val="00EF62BA"/>
    <w:rsid w:val="00EF666B"/>
    <w:rsid w:val="00F11197"/>
    <w:rsid w:val="00F260E8"/>
    <w:rsid w:val="00F41FAD"/>
    <w:rsid w:val="00F508CD"/>
    <w:rsid w:val="00F55AB8"/>
    <w:rsid w:val="00F94F5D"/>
    <w:rsid w:val="00FA6CEC"/>
    <w:rsid w:val="00FB388C"/>
    <w:rsid w:val="00FD30C3"/>
    <w:rsid w:val="00FE24E4"/>
    <w:rsid w:val="00FE51E0"/>
    <w:rsid w:val="00FF19E7"/>
    <w:rsid w:val="00FF7D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link w:val="Heading1Char"/>
    <w:autoRedefine/>
    <w:uiPriority w:val="99"/>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autoRedefine/>
    <w:uiPriority w:val="99"/>
    <w:qFormat/>
    <w:rsid w:val="00AA4AAA"/>
    <w:pPr>
      <w:keepNext/>
      <w:numPr>
        <w:ilvl w:val="1"/>
        <w:numId w:val="5"/>
      </w:numPr>
      <w:bidi/>
      <w:spacing w:before="240" w:after="60"/>
      <w:outlineLvl w:val="1"/>
    </w:pPr>
    <w:rPr>
      <w:rFonts w:ascii="Arial" w:hAnsi="Arial" w:cs="Arial"/>
      <w:b/>
      <w:bCs/>
    </w:rPr>
  </w:style>
  <w:style w:type="paragraph" w:styleId="Heading3">
    <w:name w:val="heading 3"/>
    <w:basedOn w:val="Heading2"/>
    <w:next w:val="Normal"/>
    <w:link w:val="Heading3Char"/>
    <w:autoRedefine/>
    <w:uiPriority w:val="99"/>
    <w:qFormat/>
    <w:rsid w:val="00C17AA1"/>
    <w:pPr>
      <w:numPr>
        <w:ilvl w:val="0"/>
        <w:numId w:val="0"/>
      </w:numPr>
      <w:spacing w:line="240" w:lineRule="auto"/>
      <w:outlineLvl w:val="2"/>
    </w:pPr>
    <w:rPr>
      <w:sz w:val="20"/>
      <w:szCs w:val="20"/>
      <w:u w:val="single"/>
    </w:rPr>
  </w:style>
  <w:style w:type="paragraph" w:styleId="Heading4">
    <w:name w:val="heading 4"/>
    <w:basedOn w:val="Normal"/>
    <w:next w:val="Normal"/>
    <w:link w:val="Heading4Char"/>
    <w:uiPriority w:val="99"/>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9"/>
    <w:qFormat/>
    <w:rsid w:val="00956D94"/>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956D94"/>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9"/>
    <w:qFormat/>
    <w:rsid w:val="00956D94"/>
    <w:pPr>
      <w:numPr>
        <w:ilvl w:val="6"/>
        <w:numId w:val="5"/>
      </w:numPr>
      <w:spacing w:before="240" w:after="60"/>
      <w:outlineLvl w:val="6"/>
    </w:pPr>
  </w:style>
  <w:style w:type="paragraph" w:styleId="Heading8">
    <w:name w:val="heading 8"/>
    <w:basedOn w:val="Normal"/>
    <w:next w:val="Normal"/>
    <w:link w:val="Heading8Char"/>
    <w:uiPriority w:val="99"/>
    <w:qFormat/>
    <w:rsid w:val="00956D94"/>
    <w:pPr>
      <w:numPr>
        <w:ilvl w:val="7"/>
        <w:numId w:val="5"/>
      </w:numPr>
      <w:spacing w:before="240" w:after="60"/>
      <w:outlineLvl w:val="7"/>
    </w:pPr>
    <w:rPr>
      <w:i/>
      <w:iCs/>
    </w:rPr>
  </w:style>
  <w:style w:type="paragraph" w:styleId="Heading9">
    <w:name w:val="heading 9"/>
    <w:basedOn w:val="Normal"/>
    <w:next w:val="Normal"/>
    <w:link w:val="Heading9Char"/>
    <w:uiPriority w:val="99"/>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44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574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5744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744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5744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5744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45744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45744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45744B"/>
    <w:rPr>
      <w:rFonts w:asciiTheme="majorHAnsi" w:eastAsiaTheme="majorEastAsia" w:hAnsiTheme="majorHAnsi" w:cstheme="majorBidi"/>
    </w:rPr>
  </w:style>
  <w:style w:type="paragraph" w:customStyle="1" w:styleId="StyleHeading3">
    <w:name w:val="Style Heading 3 +"/>
    <w:basedOn w:val="Heading3"/>
    <w:autoRedefine/>
    <w:uiPriority w:val="99"/>
    <w:rsid w:val="000D1B43"/>
    <w:pPr>
      <w:numPr>
        <w:numId w:val="1"/>
      </w:numPr>
    </w:pPr>
  </w:style>
  <w:style w:type="paragraph" w:customStyle="1" w:styleId="references">
    <w:name w:val="references"/>
    <w:basedOn w:val="Normal"/>
    <w:autoRedefine/>
    <w:uiPriority w:val="99"/>
    <w:rsid w:val="000D1B43"/>
    <w:pPr>
      <w:numPr>
        <w:numId w:val="2"/>
      </w:numPr>
    </w:pPr>
    <w:rPr>
      <w:sz w:val="20"/>
      <w:szCs w:val="20"/>
    </w:rPr>
  </w:style>
  <w:style w:type="paragraph" w:customStyle="1" w:styleId="StyleHeading31">
    <w:name w:val="Style Heading 3 +1"/>
    <w:basedOn w:val="Heading3"/>
    <w:autoRedefine/>
    <w:uiPriority w:val="99"/>
    <w:rsid w:val="00956D94"/>
  </w:style>
  <w:style w:type="paragraph" w:styleId="FootnoteText">
    <w:name w:val="footnote text"/>
    <w:basedOn w:val="Normal"/>
    <w:link w:val="FootnoteTextChar"/>
    <w:uiPriority w:val="99"/>
    <w:semiHidden/>
    <w:rsid w:val="005F14BB"/>
    <w:rPr>
      <w:sz w:val="20"/>
      <w:szCs w:val="20"/>
    </w:rPr>
  </w:style>
  <w:style w:type="character" w:customStyle="1" w:styleId="FootnoteTextChar">
    <w:name w:val="Footnote Text Char"/>
    <w:basedOn w:val="DefaultParagraphFont"/>
    <w:link w:val="FootnoteText"/>
    <w:uiPriority w:val="99"/>
    <w:semiHidden/>
    <w:rsid w:val="0045744B"/>
    <w:rPr>
      <w:sz w:val="20"/>
      <w:szCs w:val="20"/>
    </w:rPr>
  </w:style>
  <w:style w:type="character" w:styleId="FootnoteReference">
    <w:name w:val="footnote reference"/>
    <w:basedOn w:val="DefaultParagraphFont"/>
    <w:uiPriority w:val="99"/>
    <w:semiHidden/>
    <w:rsid w:val="005F14BB"/>
    <w:rPr>
      <w:rFonts w:cs="Times New Roman"/>
      <w:vertAlign w:val="superscript"/>
    </w:rPr>
  </w:style>
  <w:style w:type="table" w:styleId="TableGrid">
    <w:name w:val="Table Grid"/>
    <w:basedOn w:val="TableNormal"/>
    <w:uiPriority w:val="99"/>
    <w:rsid w:val="00081C5E"/>
    <w:pPr>
      <w:bidi/>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81C5E"/>
    <w:pPr>
      <w:spacing w:before="100" w:beforeAutospacing="1" w:after="100" w:afterAutospacing="1"/>
    </w:pPr>
    <w:rPr>
      <w:color w:val="333399"/>
    </w:rPr>
  </w:style>
  <w:style w:type="paragraph" w:styleId="TableofFigures">
    <w:name w:val="table of figures"/>
    <w:basedOn w:val="Normal"/>
    <w:next w:val="Normal"/>
    <w:uiPriority w:val="99"/>
    <w:semiHidden/>
    <w:rsid w:val="00081C5E"/>
    <w:pPr>
      <w:ind w:left="480" w:hanging="480"/>
    </w:pPr>
    <w:rPr>
      <w:lang w:eastAsia="he-IL"/>
    </w:rPr>
  </w:style>
  <w:style w:type="paragraph" w:styleId="Title">
    <w:name w:val="Title"/>
    <w:basedOn w:val="Normal"/>
    <w:link w:val="TitleChar"/>
    <w:uiPriority w:val="99"/>
    <w:qFormat/>
    <w:rsid w:val="00C5205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45744B"/>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CF070F"/>
    <w:pPr>
      <w:tabs>
        <w:tab w:val="center" w:pos="4153"/>
        <w:tab w:val="right" w:pos="8306"/>
      </w:tabs>
    </w:pPr>
  </w:style>
  <w:style w:type="character" w:customStyle="1" w:styleId="HeaderChar">
    <w:name w:val="Header Char"/>
    <w:basedOn w:val="DefaultParagraphFont"/>
    <w:link w:val="Header"/>
    <w:uiPriority w:val="99"/>
    <w:semiHidden/>
    <w:rsid w:val="0045744B"/>
    <w:rPr>
      <w:sz w:val="24"/>
      <w:szCs w:val="24"/>
    </w:rPr>
  </w:style>
  <w:style w:type="paragraph" w:styleId="Footer">
    <w:name w:val="footer"/>
    <w:basedOn w:val="Normal"/>
    <w:link w:val="FooterChar"/>
    <w:uiPriority w:val="99"/>
    <w:rsid w:val="00CF070F"/>
    <w:pPr>
      <w:tabs>
        <w:tab w:val="center" w:pos="4153"/>
        <w:tab w:val="right" w:pos="8306"/>
      </w:tabs>
    </w:pPr>
  </w:style>
  <w:style w:type="character" w:customStyle="1" w:styleId="FooterChar">
    <w:name w:val="Footer Char"/>
    <w:basedOn w:val="DefaultParagraphFont"/>
    <w:link w:val="Footer"/>
    <w:uiPriority w:val="99"/>
    <w:rsid w:val="0022533C"/>
    <w:rPr>
      <w:rFonts w:cs="Times New Roman"/>
      <w:sz w:val="24"/>
      <w:szCs w:val="24"/>
    </w:rPr>
  </w:style>
  <w:style w:type="character" w:styleId="Hyperlink">
    <w:name w:val="Hyperlink"/>
    <w:basedOn w:val="DefaultParagraphFont"/>
    <w:uiPriority w:val="99"/>
    <w:rsid w:val="003C6DDE"/>
    <w:rPr>
      <w:rFonts w:cs="Times New Roman"/>
      <w:color w:val="0000FF"/>
      <w:u w:val="single"/>
    </w:rPr>
  </w:style>
  <w:style w:type="paragraph" w:customStyle="1" w:styleId="title-2">
    <w:name w:val="title-2"/>
    <w:basedOn w:val="Normal"/>
    <w:uiPriority w:val="99"/>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rsid w:val="00F260E8"/>
    <w:rPr>
      <w:rFonts w:ascii="Tahoma" w:hAnsi="Tahoma" w:cs="Tahoma"/>
      <w:sz w:val="16"/>
      <w:szCs w:val="16"/>
    </w:rPr>
  </w:style>
  <w:style w:type="character" w:customStyle="1" w:styleId="BalloonTextChar">
    <w:name w:val="Balloon Text Char"/>
    <w:basedOn w:val="DefaultParagraphFont"/>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99"/>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99"/>
    <w:semiHidden/>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99"/>
    <w:semiHidden/>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99"/>
    <w:semiHidden/>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rsid w:val="00FA6CEC"/>
    <w:rPr>
      <w:sz w:val="20"/>
      <w:szCs w:val="20"/>
    </w:rPr>
  </w:style>
  <w:style w:type="character" w:customStyle="1" w:styleId="EndnoteTextChar">
    <w:name w:val="Endnote Text Char"/>
    <w:basedOn w:val="DefaultParagraphFont"/>
    <w:link w:val="EndnoteText"/>
    <w:uiPriority w:val="99"/>
    <w:semiHidden/>
    <w:rsid w:val="00FA6CEC"/>
    <w:rPr>
      <w:rFonts w:cs="Times New Roman"/>
      <w:lang w:val="en-US" w:eastAsia="en-US"/>
    </w:rPr>
  </w:style>
  <w:style w:type="character" w:styleId="EndnoteReference">
    <w:name w:val="endnote reference"/>
    <w:basedOn w:val="DefaultParagraphFont"/>
    <w:uiPriority w:val="99"/>
    <w:semiHidden/>
    <w:rsid w:val="00FA6CEC"/>
    <w:rPr>
      <w:rFonts w:cs="Times New Roman"/>
      <w:vertAlign w:val="superscript"/>
    </w:rPr>
  </w:style>
  <w:style w:type="paragraph" w:customStyle="1" w:styleId="Appendix">
    <w:name w:val="Appendix"/>
    <w:basedOn w:val="Normal"/>
    <w:next w:val="Normal"/>
    <w:uiPriority w:val="99"/>
    <w:rsid w:val="004431F7"/>
    <w:pPr>
      <w:pageBreakBefore/>
      <w:numPr>
        <w:numId w:val="7"/>
      </w:numPr>
    </w:pPr>
    <w:rPr>
      <w:rFonts w:ascii="Arial" w:hAnsi="Arial" w:cs="Arial"/>
      <w:sz w:val="32"/>
      <w:szCs w:val="32"/>
    </w:rPr>
  </w:style>
  <w:style w:type="paragraph" w:customStyle="1" w:styleId="Appendix2">
    <w:name w:val="Appendix 2"/>
    <w:basedOn w:val="Normal"/>
    <w:next w:val="Normal"/>
    <w:uiPriority w:val="99"/>
    <w:rsid w:val="002337CC"/>
    <w:pPr>
      <w:bidi/>
      <w:spacing w:before="120" w:after="120"/>
    </w:pPr>
    <w:rPr>
      <w:rFonts w:ascii="Arial" w:hAnsi="Arial" w:cs="Arial"/>
      <w:u w:val="single"/>
    </w:rPr>
  </w:style>
  <w:style w:type="paragraph" w:styleId="Caption">
    <w:name w:val="caption"/>
    <w:basedOn w:val="Normal"/>
    <w:next w:val="Normal"/>
    <w:uiPriority w:val="99"/>
    <w:qFormat/>
    <w:rsid w:val="004727FF"/>
    <w:rPr>
      <w:b/>
      <w:bCs/>
      <w:sz w:val="20"/>
      <w:szCs w:val="20"/>
    </w:rPr>
  </w:style>
  <w:style w:type="paragraph" w:styleId="ListParagraph">
    <w:name w:val="List Paragraph"/>
    <w:basedOn w:val="Normal"/>
    <w:uiPriority w:val="99"/>
    <w:qFormat/>
    <w:rsid w:val="002D3AF7"/>
    <w:pPr>
      <w:ind w:left="720"/>
    </w:pPr>
  </w:style>
  <w:style w:type="character" w:styleId="CommentReference">
    <w:name w:val="annotation reference"/>
    <w:basedOn w:val="DefaultParagraphFont"/>
    <w:uiPriority w:val="99"/>
    <w:semiHidden/>
    <w:rsid w:val="00D22209"/>
    <w:rPr>
      <w:rFonts w:cs="Times New Roman"/>
      <w:sz w:val="16"/>
      <w:szCs w:val="16"/>
    </w:rPr>
  </w:style>
  <w:style w:type="paragraph" w:styleId="CommentText">
    <w:name w:val="annotation text"/>
    <w:basedOn w:val="Normal"/>
    <w:link w:val="CommentTextChar"/>
    <w:uiPriority w:val="99"/>
    <w:semiHidden/>
    <w:rsid w:val="00D22209"/>
    <w:rPr>
      <w:sz w:val="20"/>
      <w:szCs w:val="20"/>
    </w:rPr>
  </w:style>
  <w:style w:type="character" w:customStyle="1" w:styleId="CommentTextChar">
    <w:name w:val="Comment Text Char"/>
    <w:basedOn w:val="DefaultParagraphFont"/>
    <w:link w:val="CommentText"/>
    <w:uiPriority w:val="99"/>
    <w:semiHidden/>
    <w:rsid w:val="0045744B"/>
    <w:rPr>
      <w:sz w:val="20"/>
      <w:szCs w:val="20"/>
    </w:rPr>
  </w:style>
  <w:style w:type="paragraph" w:styleId="CommentSubject">
    <w:name w:val="annotation subject"/>
    <w:basedOn w:val="CommentText"/>
    <w:next w:val="CommentText"/>
    <w:link w:val="CommentSubjectChar"/>
    <w:uiPriority w:val="99"/>
    <w:semiHidden/>
    <w:rsid w:val="00D22209"/>
    <w:rPr>
      <w:b/>
      <w:bCs/>
    </w:rPr>
  </w:style>
  <w:style w:type="character" w:customStyle="1" w:styleId="CommentSubjectChar">
    <w:name w:val="Comment Subject Char"/>
    <w:basedOn w:val="CommentTextChar"/>
    <w:link w:val="CommentSubject"/>
    <w:uiPriority w:val="99"/>
    <w:semiHidden/>
    <w:rsid w:val="0045744B"/>
    <w:rPr>
      <w:b/>
      <w:bCs/>
    </w:rPr>
  </w:style>
</w:styles>
</file>

<file path=word/webSettings.xml><?xml version="1.0" encoding="utf-8"?>
<w:webSettings xmlns:r="http://schemas.openxmlformats.org/officeDocument/2006/relationships" xmlns:w="http://schemas.openxmlformats.org/wordprocessingml/2006/main">
  <w:divs>
    <w:div w:id="852451618">
      <w:marLeft w:val="0"/>
      <w:marRight w:val="0"/>
      <w:marTop w:val="0"/>
      <w:marBottom w:val="0"/>
      <w:divBdr>
        <w:top w:val="none" w:sz="0" w:space="0" w:color="auto"/>
        <w:left w:val="none" w:sz="0" w:space="0" w:color="auto"/>
        <w:bottom w:val="none" w:sz="0" w:space="0" w:color="auto"/>
        <w:right w:val="none" w:sz="0" w:space="0" w:color="auto"/>
      </w:divBdr>
      <w:divsChild>
        <w:div w:id="852451652">
          <w:marLeft w:val="0"/>
          <w:marRight w:val="0"/>
          <w:marTop w:val="0"/>
          <w:marBottom w:val="0"/>
          <w:divBdr>
            <w:top w:val="none" w:sz="0" w:space="0" w:color="auto"/>
            <w:left w:val="none" w:sz="0" w:space="0" w:color="auto"/>
            <w:bottom w:val="none" w:sz="0" w:space="0" w:color="auto"/>
            <w:right w:val="none" w:sz="0" w:space="0" w:color="auto"/>
          </w:divBdr>
        </w:div>
      </w:divsChild>
    </w:div>
    <w:div w:id="852451619">
      <w:marLeft w:val="0"/>
      <w:marRight w:val="0"/>
      <w:marTop w:val="0"/>
      <w:marBottom w:val="0"/>
      <w:divBdr>
        <w:top w:val="none" w:sz="0" w:space="0" w:color="auto"/>
        <w:left w:val="none" w:sz="0" w:space="0" w:color="auto"/>
        <w:bottom w:val="none" w:sz="0" w:space="0" w:color="auto"/>
        <w:right w:val="none" w:sz="0" w:space="0" w:color="auto"/>
      </w:divBdr>
      <w:divsChild>
        <w:div w:id="852451657">
          <w:marLeft w:val="0"/>
          <w:marRight w:val="0"/>
          <w:marTop w:val="0"/>
          <w:marBottom w:val="0"/>
          <w:divBdr>
            <w:top w:val="none" w:sz="0" w:space="0" w:color="auto"/>
            <w:left w:val="none" w:sz="0" w:space="0" w:color="auto"/>
            <w:bottom w:val="none" w:sz="0" w:space="0" w:color="auto"/>
            <w:right w:val="none" w:sz="0" w:space="0" w:color="auto"/>
          </w:divBdr>
        </w:div>
      </w:divsChild>
    </w:div>
    <w:div w:id="852451620">
      <w:marLeft w:val="0"/>
      <w:marRight w:val="0"/>
      <w:marTop w:val="0"/>
      <w:marBottom w:val="0"/>
      <w:divBdr>
        <w:top w:val="none" w:sz="0" w:space="0" w:color="auto"/>
        <w:left w:val="none" w:sz="0" w:space="0" w:color="auto"/>
        <w:bottom w:val="none" w:sz="0" w:space="0" w:color="auto"/>
        <w:right w:val="none" w:sz="0" w:space="0" w:color="auto"/>
      </w:divBdr>
    </w:div>
    <w:div w:id="852451623">
      <w:marLeft w:val="0"/>
      <w:marRight w:val="0"/>
      <w:marTop w:val="0"/>
      <w:marBottom w:val="0"/>
      <w:divBdr>
        <w:top w:val="none" w:sz="0" w:space="0" w:color="auto"/>
        <w:left w:val="none" w:sz="0" w:space="0" w:color="auto"/>
        <w:bottom w:val="none" w:sz="0" w:space="0" w:color="auto"/>
        <w:right w:val="none" w:sz="0" w:space="0" w:color="auto"/>
      </w:divBdr>
    </w:div>
    <w:div w:id="852451624">
      <w:marLeft w:val="0"/>
      <w:marRight w:val="0"/>
      <w:marTop w:val="0"/>
      <w:marBottom w:val="0"/>
      <w:divBdr>
        <w:top w:val="none" w:sz="0" w:space="0" w:color="auto"/>
        <w:left w:val="none" w:sz="0" w:space="0" w:color="auto"/>
        <w:bottom w:val="none" w:sz="0" w:space="0" w:color="auto"/>
        <w:right w:val="none" w:sz="0" w:space="0" w:color="auto"/>
      </w:divBdr>
      <w:divsChild>
        <w:div w:id="852451658">
          <w:marLeft w:val="0"/>
          <w:marRight w:val="0"/>
          <w:marTop w:val="0"/>
          <w:marBottom w:val="0"/>
          <w:divBdr>
            <w:top w:val="none" w:sz="0" w:space="0" w:color="auto"/>
            <w:left w:val="none" w:sz="0" w:space="0" w:color="auto"/>
            <w:bottom w:val="none" w:sz="0" w:space="0" w:color="auto"/>
            <w:right w:val="none" w:sz="0" w:space="0" w:color="auto"/>
          </w:divBdr>
        </w:div>
      </w:divsChild>
    </w:div>
    <w:div w:id="852451625">
      <w:marLeft w:val="0"/>
      <w:marRight w:val="0"/>
      <w:marTop w:val="0"/>
      <w:marBottom w:val="0"/>
      <w:divBdr>
        <w:top w:val="none" w:sz="0" w:space="0" w:color="auto"/>
        <w:left w:val="none" w:sz="0" w:space="0" w:color="auto"/>
        <w:bottom w:val="none" w:sz="0" w:space="0" w:color="auto"/>
        <w:right w:val="none" w:sz="0" w:space="0" w:color="auto"/>
      </w:divBdr>
      <w:divsChild>
        <w:div w:id="852451642">
          <w:marLeft w:val="0"/>
          <w:marRight w:val="0"/>
          <w:marTop w:val="0"/>
          <w:marBottom w:val="0"/>
          <w:divBdr>
            <w:top w:val="none" w:sz="0" w:space="0" w:color="auto"/>
            <w:left w:val="none" w:sz="0" w:space="0" w:color="auto"/>
            <w:bottom w:val="none" w:sz="0" w:space="0" w:color="auto"/>
            <w:right w:val="none" w:sz="0" w:space="0" w:color="auto"/>
          </w:divBdr>
        </w:div>
      </w:divsChild>
    </w:div>
    <w:div w:id="852451626">
      <w:marLeft w:val="0"/>
      <w:marRight w:val="0"/>
      <w:marTop w:val="0"/>
      <w:marBottom w:val="0"/>
      <w:divBdr>
        <w:top w:val="none" w:sz="0" w:space="0" w:color="auto"/>
        <w:left w:val="none" w:sz="0" w:space="0" w:color="auto"/>
        <w:bottom w:val="none" w:sz="0" w:space="0" w:color="auto"/>
        <w:right w:val="none" w:sz="0" w:space="0" w:color="auto"/>
      </w:divBdr>
      <w:divsChild>
        <w:div w:id="852451621">
          <w:marLeft w:val="0"/>
          <w:marRight w:val="0"/>
          <w:marTop w:val="0"/>
          <w:marBottom w:val="0"/>
          <w:divBdr>
            <w:top w:val="none" w:sz="0" w:space="0" w:color="auto"/>
            <w:left w:val="none" w:sz="0" w:space="0" w:color="auto"/>
            <w:bottom w:val="none" w:sz="0" w:space="0" w:color="auto"/>
            <w:right w:val="none" w:sz="0" w:space="0" w:color="auto"/>
          </w:divBdr>
        </w:div>
      </w:divsChild>
    </w:div>
    <w:div w:id="852451628">
      <w:marLeft w:val="0"/>
      <w:marRight w:val="0"/>
      <w:marTop w:val="0"/>
      <w:marBottom w:val="0"/>
      <w:divBdr>
        <w:top w:val="none" w:sz="0" w:space="0" w:color="auto"/>
        <w:left w:val="none" w:sz="0" w:space="0" w:color="auto"/>
        <w:bottom w:val="none" w:sz="0" w:space="0" w:color="auto"/>
        <w:right w:val="none" w:sz="0" w:space="0" w:color="auto"/>
      </w:divBdr>
      <w:divsChild>
        <w:div w:id="852451627">
          <w:marLeft w:val="0"/>
          <w:marRight w:val="0"/>
          <w:marTop w:val="0"/>
          <w:marBottom w:val="0"/>
          <w:divBdr>
            <w:top w:val="none" w:sz="0" w:space="0" w:color="auto"/>
            <w:left w:val="none" w:sz="0" w:space="0" w:color="auto"/>
            <w:bottom w:val="none" w:sz="0" w:space="0" w:color="auto"/>
            <w:right w:val="none" w:sz="0" w:space="0" w:color="auto"/>
          </w:divBdr>
        </w:div>
      </w:divsChild>
    </w:div>
    <w:div w:id="852451633">
      <w:marLeft w:val="0"/>
      <w:marRight w:val="0"/>
      <w:marTop w:val="0"/>
      <w:marBottom w:val="0"/>
      <w:divBdr>
        <w:top w:val="none" w:sz="0" w:space="0" w:color="auto"/>
        <w:left w:val="none" w:sz="0" w:space="0" w:color="auto"/>
        <w:bottom w:val="none" w:sz="0" w:space="0" w:color="auto"/>
        <w:right w:val="none" w:sz="0" w:space="0" w:color="auto"/>
      </w:divBdr>
      <w:divsChild>
        <w:div w:id="852451648">
          <w:marLeft w:val="0"/>
          <w:marRight w:val="0"/>
          <w:marTop w:val="0"/>
          <w:marBottom w:val="0"/>
          <w:divBdr>
            <w:top w:val="none" w:sz="0" w:space="0" w:color="auto"/>
            <w:left w:val="none" w:sz="0" w:space="0" w:color="auto"/>
            <w:bottom w:val="none" w:sz="0" w:space="0" w:color="auto"/>
            <w:right w:val="none" w:sz="0" w:space="0" w:color="auto"/>
          </w:divBdr>
        </w:div>
      </w:divsChild>
    </w:div>
    <w:div w:id="852451634">
      <w:marLeft w:val="0"/>
      <w:marRight w:val="0"/>
      <w:marTop w:val="0"/>
      <w:marBottom w:val="0"/>
      <w:divBdr>
        <w:top w:val="none" w:sz="0" w:space="0" w:color="auto"/>
        <w:left w:val="none" w:sz="0" w:space="0" w:color="auto"/>
        <w:bottom w:val="none" w:sz="0" w:space="0" w:color="auto"/>
        <w:right w:val="none" w:sz="0" w:space="0" w:color="auto"/>
      </w:divBdr>
      <w:divsChild>
        <w:div w:id="852451635">
          <w:marLeft w:val="0"/>
          <w:marRight w:val="0"/>
          <w:marTop w:val="0"/>
          <w:marBottom w:val="0"/>
          <w:divBdr>
            <w:top w:val="none" w:sz="0" w:space="0" w:color="auto"/>
            <w:left w:val="none" w:sz="0" w:space="0" w:color="auto"/>
            <w:bottom w:val="none" w:sz="0" w:space="0" w:color="auto"/>
            <w:right w:val="none" w:sz="0" w:space="0" w:color="auto"/>
          </w:divBdr>
        </w:div>
      </w:divsChild>
    </w:div>
    <w:div w:id="852451636">
      <w:marLeft w:val="0"/>
      <w:marRight w:val="0"/>
      <w:marTop w:val="0"/>
      <w:marBottom w:val="0"/>
      <w:divBdr>
        <w:top w:val="none" w:sz="0" w:space="0" w:color="auto"/>
        <w:left w:val="none" w:sz="0" w:space="0" w:color="auto"/>
        <w:bottom w:val="none" w:sz="0" w:space="0" w:color="auto"/>
        <w:right w:val="none" w:sz="0" w:space="0" w:color="auto"/>
      </w:divBdr>
      <w:divsChild>
        <w:div w:id="852451653">
          <w:marLeft w:val="0"/>
          <w:marRight w:val="0"/>
          <w:marTop w:val="0"/>
          <w:marBottom w:val="0"/>
          <w:divBdr>
            <w:top w:val="none" w:sz="0" w:space="0" w:color="auto"/>
            <w:left w:val="none" w:sz="0" w:space="0" w:color="auto"/>
            <w:bottom w:val="none" w:sz="0" w:space="0" w:color="auto"/>
            <w:right w:val="none" w:sz="0" w:space="0" w:color="auto"/>
          </w:divBdr>
        </w:div>
      </w:divsChild>
    </w:div>
    <w:div w:id="852451638">
      <w:marLeft w:val="0"/>
      <w:marRight w:val="0"/>
      <w:marTop w:val="0"/>
      <w:marBottom w:val="0"/>
      <w:divBdr>
        <w:top w:val="none" w:sz="0" w:space="0" w:color="auto"/>
        <w:left w:val="none" w:sz="0" w:space="0" w:color="auto"/>
        <w:bottom w:val="none" w:sz="0" w:space="0" w:color="auto"/>
        <w:right w:val="none" w:sz="0" w:space="0" w:color="auto"/>
      </w:divBdr>
      <w:divsChild>
        <w:div w:id="852451637">
          <w:marLeft w:val="0"/>
          <w:marRight w:val="0"/>
          <w:marTop w:val="0"/>
          <w:marBottom w:val="0"/>
          <w:divBdr>
            <w:top w:val="none" w:sz="0" w:space="0" w:color="auto"/>
            <w:left w:val="none" w:sz="0" w:space="0" w:color="auto"/>
            <w:bottom w:val="none" w:sz="0" w:space="0" w:color="auto"/>
            <w:right w:val="none" w:sz="0" w:space="0" w:color="auto"/>
          </w:divBdr>
        </w:div>
      </w:divsChild>
    </w:div>
    <w:div w:id="852451641">
      <w:marLeft w:val="0"/>
      <w:marRight w:val="0"/>
      <w:marTop w:val="0"/>
      <w:marBottom w:val="0"/>
      <w:divBdr>
        <w:top w:val="none" w:sz="0" w:space="0" w:color="auto"/>
        <w:left w:val="none" w:sz="0" w:space="0" w:color="auto"/>
        <w:bottom w:val="none" w:sz="0" w:space="0" w:color="auto"/>
        <w:right w:val="none" w:sz="0" w:space="0" w:color="auto"/>
      </w:divBdr>
      <w:divsChild>
        <w:div w:id="852451647">
          <w:marLeft w:val="0"/>
          <w:marRight w:val="0"/>
          <w:marTop w:val="0"/>
          <w:marBottom w:val="0"/>
          <w:divBdr>
            <w:top w:val="none" w:sz="0" w:space="0" w:color="auto"/>
            <w:left w:val="none" w:sz="0" w:space="0" w:color="auto"/>
            <w:bottom w:val="none" w:sz="0" w:space="0" w:color="auto"/>
            <w:right w:val="none" w:sz="0" w:space="0" w:color="auto"/>
          </w:divBdr>
        </w:div>
      </w:divsChild>
    </w:div>
    <w:div w:id="852451643">
      <w:marLeft w:val="0"/>
      <w:marRight w:val="0"/>
      <w:marTop w:val="0"/>
      <w:marBottom w:val="0"/>
      <w:divBdr>
        <w:top w:val="none" w:sz="0" w:space="0" w:color="auto"/>
        <w:left w:val="none" w:sz="0" w:space="0" w:color="auto"/>
        <w:bottom w:val="none" w:sz="0" w:space="0" w:color="auto"/>
        <w:right w:val="none" w:sz="0" w:space="0" w:color="auto"/>
      </w:divBdr>
      <w:divsChild>
        <w:div w:id="852451639">
          <w:marLeft w:val="0"/>
          <w:marRight w:val="0"/>
          <w:marTop w:val="0"/>
          <w:marBottom w:val="0"/>
          <w:divBdr>
            <w:top w:val="none" w:sz="0" w:space="0" w:color="auto"/>
            <w:left w:val="none" w:sz="0" w:space="0" w:color="auto"/>
            <w:bottom w:val="none" w:sz="0" w:space="0" w:color="auto"/>
            <w:right w:val="none" w:sz="0" w:space="0" w:color="auto"/>
          </w:divBdr>
          <w:divsChild>
            <w:div w:id="852451629">
              <w:marLeft w:val="0"/>
              <w:marRight w:val="0"/>
              <w:marTop w:val="0"/>
              <w:marBottom w:val="0"/>
              <w:divBdr>
                <w:top w:val="none" w:sz="0" w:space="0" w:color="auto"/>
                <w:left w:val="none" w:sz="0" w:space="0" w:color="auto"/>
                <w:bottom w:val="none" w:sz="0" w:space="0" w:color="auto"/>
                <w:right w:val="none" w:sz="0" w:space="0" w:color="auto"/>
              </w:divBdr>
            </w:div>
            <w:div w:id="852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644">
      <w:marLeft w:val="0"/>
      <w:marRight w:val="0"/>
      <w:marTop w:val="0"/>
      <w:marBottom w:val="0"/>
      <w:divBdr>
        <w:top w:val="none" w:sz="0" w:space="0" w:color="auto"/>
        <w:left w:val="none" w:sz="0" w:space="0" w:color="auto"/>
        <w:bottom w:val="none" w:sz="0" w:space="0" w:color="auto"/>
        <w:right w:val="none" w:sz="0" w:space="0" w:color="auto"/>
      </w:divBdr>
      <w:divsChild>
        <w:div w:id="852451622">
          <w:marLeft w:val="0"/>
          <w:marRight w:val="0"/>
          <w:marTop w:val="0"/>
          <w:marBottom w:val="0"/>
          <w:divBdr>
            <w:top w:val="none" w:sz="0" w:space="0" w:color="auto"/>
            <w:left w:val="none" w:sz="0" w:space="0" w:color="auto"/>
            <w:bottom w:val="none" w:sz="0" w:space="0" w:color="auto"/>
            <w:right w:val="none" w:sz="0" w:space="0" w:color="auto"/>
          </w:divBdr>
        </w:div>
      </w:divsChild>
    </w:div>
    <w:div w:id="852451645">
      <w:marLeft w:val="0"/>
      <w:marRight w:val="0"/>
      <w:marTop w:val="0"/>
      <w:marBottom w:val="0"/>
      <w:divBdr>
        <w:top w:val="none" w:sz="0" w:space="0" w:color="auto"/>
        <w:left w:val="none" w:sz="0" w:space="0" w:color="auto"/>
        <w:bottom w:val="none" w:sz="0" w:space="0" w:color="auto"/>
        <w:right w:val="none" w:sz="0" w:space="0" w:color="auto"/>
      </w:divBdr>
    </w:div>
    <w:div w:id="852451649">
      <w:marLeft w:val="0"/>
      <w:marRight w:val="0"/>
      <w:marTop w:val="0"/>
      <w:marBottom w:val="0"/>
      <w:divBdr>
        <w:top w:val="none" w:sz="0" w:space="0" w:color="auto"/>
        <w:left w:val="none" w:sz="0" w:space="0" w:color="auto"/>
        <w:bottom w:val="none" w:sz="0" w:space="0" w:color="auto"/>
        <w:right w:val="none" w:sz="0" w:space="0" w:color="auto"/>
      </w:divBdr>
      <w:divsChild>
        <w:div w:id="852451631">
          <w:marLeft w:val="0"/>
          <w:marRight w:val="0"/>
          <w:marTop w:val="0"/>
          <w:marBottom w:val="0"/>
          <w:divBdr>
            <w:top w:val="none" w:sz="0" w:space="0" w:color="auto"/>
            <w:left w:val="none" w:sz="0" w:space="0" w:color="auto"/>
            <w:bottom w:val="none" w:sz="0" w:space="0" w:color="auto"/>
            <w:right w:val="none" w:sz="0" w:space="0" w:color="auto"/>
          </w:divBdr>
        </w:div>
      </w:divsChild>
    </w:div>
    <w:div w:id="852451650">
      <w:marLeft w:val="0"/>
      <w:marRight w:val="0"/>
      <w:marTop w:val="0"/>
      <w:marBottom w:val="0"/>
      <w:divBdr>
        <w:top w:val="none" w:sz="0" w:space="0" w:color="auto"/>
        <w:left w:val="none" w:sz="0" w:space="0" w:color="auto"/>
        <w:bottom w:val="none" w:sz="0" w:space="0" w:color="auto"/>
        <w:right w:val="none" w:sz="0" w:space="0" w:color="auto"/>
      </w:divBdr>
    </w:div>
    <w:div w:id="852451651">
      <w:marLeft w:val="0"/>
      <w:marRight w:val="0"/>
      <w:marTop w:val="0"/>
      <w:marBottom w:val="0"/>
      <w:divBdr>
        <w:top w:val="none" w:sz="0" w:space="0" w:color="auto"/>
        <w:left w:val="none" w:sz="0" w:space="0" w:color="auto"/>
        <w:bottom w:val="none" w:sz="0" w:space="0" w:color="auto"/>
        <w:right w:val="none" w:sz="0" w:space="0" w:color="auto"/>
      </w:divBdr>
    </w:div>
    <w:div w:id="852451654">
      <w:marLeft w:val="0"/>
      <w:marRight w:val="0"/>
      <w:marTop w:val="0"/>
      <w:marBottom w:val="0"/>
      <w:divBdr>
        <w:top w:val="none" w:sz="0" w:space="0" w:color="auto"/>
        <w:left w:val="none" w:sz="0" w:space="0" w:color="auto"/>
        <w:bottom w:val="none" w:sz="0" w:space="0" w:color="auto"/>
        <w:right w:val="none" w:sz="0" w:space="0" w:color="auto"/>
      </w:divBdr>
      <w:divsChild>
        <w:div w:id="852451646">
          <w:marLeft w:val="0"/>
          <w:marRight w:val="0"/>
          <w:marTop w:val="0"/>
          <w:marBottom w:val="0"/>
          <w:divBdr>
            <w:top w:val="none" w:sz="0" w:space="0" w:color="auto"/>
            <w:left w:val="none" w:sz="0" w:space="0" w:color="auto"/>
            <w:bottom w:val="none" w:sz="0" w:space="0" w:color="auto"/>
            <w:right w:val="none" w:sz="0" w:space="0" w:color="auto"/>
          </w:divBdr>
        </w:div>
      </w:divsChild>
    </w:div>
    <w:div w:id="852451655">
      <w:marLeft w:val="0"/>
      <w:marRight w:val="0"/>
      <w:marTop w:val="0"/>
      <w:marBottom w:val="0"/>
      <w:divBdr>
        <w:top w:val="none" w:sz="0" w:space="0" w:color="auto"/>
        <w:left w:val="none" w:sz="0" w:space="0" w:color="auto"/>
        <w:bottom w:val="none" w:sz="0" w:space="0" w:color="auto"/>
        <w:right w:val="none" w:sz="0" w:space="0" w:color="auto"/>
      </w:divBdr>
      <w:divsChild>
        <w:div w:id="852451632">
          <w:marLeft w:val="0"/>
          <w:marRight w:val="0"/>
          <w:marTop w:val="0"/>
          <w:marBottom w:val="0"/>
          <w:divBdr>
            <w:top w:val="none" w:sz="0" w:space="0" w:color="auto"/>
            <w:left w:val="none" w:sz="0" w:space="0" w:color="auto"/>
            <w:bottom w:val="none" w:sz="0" w:space="0" w:color="auto"/>
            <w:right w:val="none" w:sz="0" w:space="0" w:color="auto"/>
          </w:divBdr>
        </w:div>
      </w:divsChild>
    </w:div>
    <w:div w:id="852451656">
      <w:marLeft w:val="0"/>
      <w:marRight w:val="0"/>
      <w:marTop w:val="0"/>
      <w:marBottom w:val="0"/>
      <w:divBdr>
        <w:top w:val="none" w:sz="0" w:space="0" w:color="auto"/>
        <w:left w:val="none" w:sz="0" w:space="0" w:color="auto"/>
        <w:bottom w:val="none" w:sz="0" w:space="0" w:color="auto"/>
        <w:right w:val="none" w:sz="0" w:space="0" w:color="auto"/>
      </w:divBdr>
    </w:div>
    <w:div w:id="852451659">
      <w:marLeft w:val="0"/>
      <w:marRight w:val="0"/>
      <w:marTop w:val="0"/>
      <w:marBottom w:val="0"/>
      <w:divBdr>
        <w:top w:val="none" w:sz="0" w:space="0" w:color="auto"/>
        <w:left w:val="none" w:sz="0" w:space="0" w:color="auto"/>
        <w:bottom w:val="none" w:sz="0" w:space="0" w:color="auto"/>
        <w:right w:val="none" w:sz="0" w:space="0" w:color="auto"/>
      </w:divBdr>
      <w:divsChild>
        <w:div w:id="85245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www.cs.unc.edu/~welch/kalman/kalman_filter/kalman.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dolby.com/tech/m.br.9903.epaper.pd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ti.com/lit/an/spra661a/spra661a.pdf"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prosig.com/signal-processing/smoothingspectra.html" TargetMode="External"/><Relationship Id="rId10" Type="http://schemas.openxmlformats.org/officeDocument/2006/relationships/hyperlink" Target="http://en.wikipedia.org/wiki/Haversine_formula" TargetMode="External"/><Relationship Id="rId19" Type="http://schemas.openxmlformats.org/officeDocument/2006/relationships/image" Target="media/image10.png"/><Relationship Id="rId31" Type="http://schemas.openxmlformats.org/officeDocument/2006/relationships/hyperlink" Target="http://www.xilinx.com/support/documentation/data_sheets/ds610.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s.unc.edu/~welch/kalman/kalman_filter/kal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5256</TotalTime>
  <Pages>13</Pages>
  <Words>2102</Words>
  <Characters>10511</Characters>
  <Application>Microsoft Office Outlook</Application>
  <DocSecurity>0</DocSecurity>
  <Lines>0</Lines>
  <Paragraphs>0</Paragraphs>
  <ScaleCrop>false</ScaleCrop>
  <Company>Tel Aviv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jfaing</dc:creator>
  <cp:keywords/>
  <dc:description/>
  <cp:lastModifiedBy>Ariel</cp:lastModifiedBy>
  <cp:revision>39</cp:revision>
  <cp:lastPrinted>2011-12-22T08:03:00Z</cp:lastPrinted>
  <dcterms:created xsi:type="dcterms:W3CDTF">2012-06-25T21:33:00Z</dcterms:created>
  <dcterms:modified xsi:type="dcterms:W3CDTF">2012-08-05T22:25:00Z</dcterms:modified>
</cp:coreProperties>
</file>